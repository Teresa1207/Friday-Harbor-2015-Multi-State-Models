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8C9D7" w14:textId="173FDD9E" w:rsidR="00DE516B" w:rsidRPr="00A7260D" w:rsidRDefault="005A44F8" w:rsidP="005A44F8">
      <w:pPr>
        <w:widowControl w:val="0"/>
        <w:autoSpaceDE w:val="0"/>
        <w:autoSpaceDN w:val="0"/>
        <w:adjustRightInd w:val="0"/>
        <w:spacing w:after="240" w:line="240" w:lineRule="auto"/>
      </w:pPr>
      <w:r>
        <w:t xml:space="preserve">How cognitive markers of Alzheimer’s </w:t>
      </w:r>
      <w:proofErr w:type="gramStart"/>
      <w:r>
        <w:t>Disease</w:t>
      </w:r>
      <w:proofErr w:type="gramEnd"/>
      <w:r w:rsidRPr="005A44F8">
        <w:t xml:space="preserve"> ar</w:t>
      </w:r>
      <w:r>
        <w:t>e influenced by</w:t>
      </w:r>
      <w:r w:rsidR="004B2C2C">
        <w:t>, and ultimately predict,</w:t>
      </w:r>
      <w:r w:rsidR="00227088">
        <w:t xml:space="preserve"> brain pathology:</w:t>
      </w:r>
      <w:r w:rsidR="00DE516B" w:rsidRPr="00A7260D">
        <w:t xml:space="preserve"> </w:t>
      </w:r>
      <w:r w:rsidR="00227088">
        <w:t>A</w:t>
      </w:r>
      <w:r w:rsidR="00DE516B" w:rsidRPr="00A7260D">
        <w:t xml:space="preserve"> </w:t>
      </w:r>
      <w:r>
        <w:t>forward looking approach.</w:t>
      </w:r>
    </w:p>
    <w:p w14:paraId="2724063D" w14:textId="77777777" w:rsidR="00DE516B" w:rsidRPr="00A7260D" w:rsidRDefault="00DE516B" w:rsidP="00DE516B">
      <w:pPr>
        <w:spacing w:after="0" w:line="480" w:lineRule="auto"/>
      </w:pPr>
    </w:p>
    <w:p w14:paraId="2C10106D" w14:textId="77777777" w:rsidR="00DE516B" w:rsidRPr="00A7260D" w:rsidRDefault="00DE516B" w:rsidP="00DE516B">
      <w:pPr>
        <w:spacing w:after="0" w:line="480" w:lineRule="auto"/>
      </w:pPr>
      <w:r w:rsidRPr="00A7260D">
        <w:t xml:space="preserve">Elizabeth </w:t>
      </w:r>
      <w:r>
        <w:t xml:space="preserve">Munoz (first), Terry </w:t>
      </w:r>
      <w:proofErr w:type="spellStart"/>
      <w:r>
        <w:t>Therneau</w:t>
      </w:r>
      <w:proofErr w:type="spellEnd"/>
      <w:r>
        <w:t xml:space="preserve"> (last</w:t>
      </w:r>
      <w:r w:rsidRPr="00A7260D">
        <w:t xml:space="preserve">), Teresa </w:t>
      </w:r>
      <w:proofErr w:type="spellStart"/>
      <w:r w:rsidRPr="00A7260D">
        <w:t>Filshtein</w:t>
      </w:r>
      <w:proofErr w:type="spellEnd"/>
      <w:r w:rsidRPr="00A7260D">
        <w:t xml:space="preserve">, </w:t>
      </w:r>
      <w:proofErr w:type="spellStart"/>
      <w:proofErr w:type="gramStart"/>
      <w:r>
        <w:t>etc</w:t>
      </w:r>
      <w:proofErr w:type="spellEnd"/>
      <w:r>
        <w:t>…..</w:t>
      </w:r>
      <w:proofErr w:type="gramEnd"/>
    </w:p>
    <w:p w14:paraId="7F52FD43" w14:textId="77777777" w:rsidR="00DE516B" w:rsidRDefault="00DE516B" w:rsidP="00DE516B">
      <w:pPr>
        <w:spacing w:after="0" w:line="480" w:lineRule="auto"/>
      </w:pPr>
      <w:r w:rsidRPr="00A7260D">
        <w:t xml:space="preserve">Target journals: </w:t>
      </w:r>
    </w:p>
    <w:p w14:paraId="2DCAE11C" w14:textId="77777777" w:rsidR="00DE516B" w:rsidRDefault="00DE516B" w:rsidP="00DE516B">
      <w:pPr>
        <w:pStyle w:val="ListParagraph"/>
        <w:numPr>
          <w:ilvl w:val="0"/>
          <w:numId w:val="1"/>
        </w:numPr>
        <w:spacing w:after="0" w:line="480" w:lineRule="auto"/>
      </w:pPr>
      <w:r w:rsidRPr="00DE516B">
        <w:rPr>
          <w:b/>
        </w:rPr>
        <w:t>Annals of Neurology</w:t>
      </w:r>
      <w:r>
        <w:rPr>
          <w:b/>
        </w:rPr>
        <w:t>:</w:t>
      </w:r>
      <w:r>
        <w:t xml:space="preserve"> (</w:t>
      </w:r>
      <w:r w:rsidRPr="00A7260D">
        <w:t>structured abstract max 2</w:t>
      </w:r>
      <w:r>
        <w:t>5</w:t>
      </w:r>
      <w:r w:rsidRPr="00A7260D">
        <w:t>0 words</w:t>
      </w:r>
      <w:r>
        <w:t xml:space="preserve"> (</w:t>
      </w:r>
      <w:proofErr w:type="spellStart"/>
      <w:r>
        <w:t>Objective</w:t>
      </w:r>
      <w:proofErr w:type="gramStart"/>
      <w:r>
        <w:t>,Methods</w:t>
      </w:r>
      <w:proofErr w:type="spellEnd"/>
      <w:proofErr w:type="gramEnd"/>
      <w:r>
        <w:t xml:space="preserve">, </w:t>
      </w:r>
      <w:proofErr w:type="spellStart"/>
      <w:r>
        <w:t>Results,Interpretation</w:t>
      </w:r>
      <w:proofErr w:type="spellEnd"/>
      <w:r>
        <w:t>)</w:t>
      </w:r>
      <w:r w:rsidRPr="00A7260D">
        <w:t xml:space="preserve">; body max </w:t>
      </w:r>
      <w:r>
        <w:t>~</w:t>
      </w:r>
      <w:r w:rsidRPr="00A7260D">
        <w:t>3,</w:t>
      </w:r>
      <w:r>
        <w:t>0</w:t>
      </w:r>
      <w:r w:rsidRPr="00A7260D">
        <w:t>00 words</w:t>
      </w:r>
      <w:r>
        <w:t>, (Intro, Subjects/Materials/Methods, Results, Discussion)</w:t>
      </w:r>
    </w:p>
    <w:p w14:paraId="5B2ACD0E" w14:textId="77777777" w:rsidR="00DE516B" w:rsidRPr="00DF1BDA" w:rsidRDefault="00DE516B" w:rsidP="00DE516B">
      <w:pPr>
        <w:pStyle w:val="ListParagraph"/>
        <w:numPr>
          <w:ilvl w:val="0"/>
          <w:numId w:val="1"/>
        </w:numPr>
        <w:spacing w:after="0" w:line="480" w:lineRule="auto"/>
        <w:rPr>
          <w:b/>
        </w:rPr>
      </w:pPr>
      <w:r w:rsidRPr="00DE516B">
        <w:rPr>
          <w:b/>
        </w:rPr>
        <w:t xml:space="preserve"> Journal of Neurology</w:t>
      </w:r>
      <w:r>
        <w:rPr>
          <w:b/>
        </w:rPr>
        <w:t xml:space="preserve">: </w:t>
      </w:r>
      <w:r>
        <w:t>(unstructured abstract 150-250words</w:t>
      </w:r>
      <w:proofErr w:type="gramStart"/>
      <w:r>
        <w:t>,  MS</w:t>
      </w:r>
      <w:proofErr w:type="gramEnd"/>
      <w:r>
        <w:t xml:space="preserve"> or Latex(if math),  not to exceed 8 pages (20 type-written pages of 32 lines each). </w:t>
      </w:r>
    </w:p>
    <w:p w14:paraId="3AD1638C" w14:textId="77777777" w:rsidR="00DF1BDA" w:rsidRDefault="00DF1BDA" w:rsidP="00DF1BDA">
      <w:pPr>
        <w:spacing w:after="0" w:line="480" w:lineRule="auto"/>
        <w:rPr>
          <w:b/>
        </w:rPr>
      </w:pPr>
    </w:p>
    <w:p w14:paraId="140982C8" w14:textId="39B3D207" w:rsidR="005D3B84" w:rsidRDefault="00DF1BDA">
      <w:pPr>
        <w:rPr>
          <w:b/>
        </w:rPr>
      </w:pPr>
      <w:r>
        <w:rPr>
          <w:b/>
        </w:rPr>
        <w:t xml:space="preserve">To Do: </w:t>
      </w:r>
    </w:p>
    <w:p w14:paraId="46E77D04" w14:textId="77777777" w:rsidR="00DF1BDA" w:rsidRDefault="00DF1BDA"/>
    <w:p w14:paraId="428D2CA3" w14:textId="77777777" w:rsidR="00DF1BDA" w:rsidRDefault="00DF1BDA"/>
    <w:p w14:paraId="3CF637BD" w14:textId="77777777" w:rsidR="00DF1BDA" w:rsidRDefault="00DF1BDA"/>
    <w:p w14:paraId="4CC53549" w14:textId="77777777" w:rsidR="00DF1BDA" w:rsidRDefault="00DF1BDA"/>
    <w:p w14:paraId="449A1360" w14:textId="77777777" w:rsidR="00DF1BDA" w:rsidRDefault="00DF1BDA"/>
    <w:p w14:paraId="65E62C41" w14:textId="77777777" w:rsidR="00DF1BDA" w:rsidRDefault="00DF1BDA"/>
    <w:p w14:paraId="4A3CA669" w14:textId="77777777" w:rsidR="00DF1BDA" w:rsidRDefault="00DF1BDA"/>
    <w:p w14:paraId="13C8DA19" w14:textId="77777777" w:rsidR="00DF1BDA" w:rsidRDefault="00DF1BDA"/>
    <w:p w14:paraId="1B639D4B" w14:textId="77777777" w:rsidR="00DF1BDA" w:rsidRDefault="00DF1BDA"/>
    <w:p w14:paraId="5796002A" w14:textId="77777777" w:rsidR="00DF1BDA" w:rsidRDefault="00DF1BDA"/>
    <w:p w14:paraId="309134C2" w14:textId="77777777" w:rsidR="00DF1BDA" w:rsidRDefault="00DF1BDA"/>
    <w:p w14:paraId="4DA1C6B9" w14:textId="77777777" w:rsidR="00DF1BDA" w:rsidRDefault="00DF1BDA"/>
    <w:p w14:paraId="525195A7" w14:textId="77777777" w:rsidR="00DF1BDA" w:rsidRDefault="00DF1BDA"/>
    <w:p w14:paraId="1EE6F778" w14:textId="77777777" w:rsidR="00DF1BDA" w:rsidRDefault="00DF1BDA"/>
    <w:p w14:paraId="1DB07B3B" w14:textId="77777777" w:rsidR="00DF1BDA" w:rsidRDefault="00DF1BDA"/>
    <w:p w14:paraId="5549393E" w14:textId="1E239835" w:rsidR="00DF1BDA" w:rsidRDefault="00DF1BDA" w:rsidP="00DF1BDA">
      <w:pPr>
        <w:spacing w:after="0" w:line="480" w:lineRule="auto"/>
      </w:pPr>
      <w:r w:rsidRPr="00A7260D">
        <w:t>ABSTRACT</w:t>
      </w:r>
      <w:r>
        <w:t xml:space="preserve"> (structured, max 250 words)</w:t>
      </w:r>
    </w:p>
    <w:p w14:paraId="5692EA84" w14:textId="77777777" w:rsidR="00DF1BDA" w:rsidRDefault="00DF1BDA" w:rsidP="00DF1BDA">
      <w:pPr>
        <w:spacing w:after="0" w:line="480" w:lineRule="auto"/>
      </w:pPr>
    </w:p>
    <w:p w14:paraId="5D3BABCF" w14:textId="2D8F5815" w:rsidR="00DF1BDA" w:rsidRDefault="00DF1BDA" w:rsidP="00E022BB">
      <w:pPr>
        <w:spacing w:after="0" w:line="480" w:lineRule="auto"/>
      </w:pPr>
      <w:r w:rsidRPr="00BE29D7">
        <w:rPr>
          <w:b/>
        </w:rPr>
        <w:t>Objective:</w:t>
      </w:r>
      <w:r>
        <w:t xml:space="preserve"> </w:t>
      </w:r>
      <w:r w:rsidR="00547690">
        <w:t xml:space="preserve"> </w:t>
      </w:r>
      <w:ins w:id="0" w:author="Teresa" w:date="2017-02-23T15:13:00Z">
        <w:r w:rsidR="00320BE8">
          <w:t xml:space="preserve">To </w:t>
        </w:r>
        <w:proofErr w:type="gramStart"/>
        <w:r w:rsidR="00320BE8">
          <w:t>a</w:t>
        </w:r>
      </w:ins>
      <w:proofErr w:type="gramEnd"/>
      <w:del w:id="1" w:author="Teresa" w:date="2017-02-23T15:13:00Z">
        <w:r w:rsidR="004E5845" w:rsidDel="00320BE8">
          <w:delText>A</w:delText>
        </w:r>
      </w:del>
      <w:r w:rsidR="004E5845">
        <w:t>ssess</w:t>
      </w:r>
      <w:ins w:id="2" w:author="Teresa" w:date="2017-02-23T15:13:00Z">
        <w:r w:rsidR="00320BE8">
          <w:t xml:space="preserve"> the</w:t>
        </w:r>
      </w:ins>
      <w:r w:rsidR="004E5845">
        <w:t xml:space="preserve"> risk of</w:t>
      </w:r>
      <w:del w:id="3" w:author="Teresa" w:date="2017-02-23T15:08:00Z">
        <w:r w:rsidR="004E5845" w:rsidDel="00BC46B8">
          <w:delText xml:space="preserve"> death</w:delText>
        </w:r>
      </w:del>
      <w:ins w:id="4" w:author="Teresa" w:date="2017-02-23T15:08:00Z">
        <w:r w:rsidR="00BC46B8">
          <w:t xml:space="preserve"> </w:t>
        </w:r>
      </w:ins>
      <w:ins w:id="5" w:author="Teresa" w:date="2017-02-23T15:09:00Z">
        <w:r w:rsidR="00BC46B8">
          <w:t xml:space="preserve">Alzheimer’s disease (AD) related </w:t>
        </w:r>
      </w:ins>
      <w:ins w:id="6" w:author="Teresa" w:date="2017-02-23T15:08:00Z">
        <w:r w:rsidR="00BC46B8">
          <w:t>neuropathology burden</w:t>
        </w:r>
      </w:ins>
      <w:r w:rsidR="004E5845">
        <w:t xml:space="preserve"> </w:t>
      </w:r>
      <w:ins w:id="7" w:author="Teresa" w:date="2017-02-23T15:09:00Z">
        <w:r w:rsidR="00320BE8">
          <w:t xml:space="preserve">given current </w:t>
        </w:r>
      </w:ins>
      <w:del w:id="8" w:author="Teresa" w:date="2017-02-23T15:09:00Z">
        <w:r w:rsidR="004E5845" w:rsidDel="00BC46B8">
          <w:delText>with</w:delText>
        </w:r>
      </w:del>
      <w:del w:id="9" w:author="Teresa" w:date="2017-02-23T15:12:00Z">
        <w:r w:rsidR="004E5845" w:rsidDel="00320BE8">
          <w:delText xml:space="preserve"> </w:delText>
        </w:r>
      </w:del>
      <w:del w:id="10" w:author="Teresa" w:date="2017-02-23T15:09:00Z">
        <w:r w:rsidR="004E5845" w:rsidDel="00BC46B8">
          <w:delText>Alzheimer’s disease (AD) related</w:delText>
        </w:r>
      </w:del>
      <w:del w:id="11" w:author="Teresa" w:date="2017-02-23T15:04:00Z">
        <w:r w:rsidR="004E5845" w:rsidDel="00BC46B8">
          <w:delText xml:space="preserve"> underlying</w:delText>
        </w:r>
      </w:del>
      <w:del w:id="12" w:author="Teresa" w:date="2017-02-23T15:09:00Z">
        <w:r w:rsidR="004E5845" w:rsidDel="00BC46B8">
          <w:delText xml:space="preserve"> pathologies given</w:delText>
        </w:r>
        <w:r w:rsidR="00547690" w:rsidDel="00BC46B8">
          <w:delText xml:space="preserve"> </w:delText>
        </w:r>
      </w:del>
      <w:del w:id="13" w:author="Teresa" w:date="2017-02-23T15:05:00Z">
        <w:r w:rsidR="00547690" w:rsidDel="00BC46B8">
          <w:delText xml:space="preserve">current </w:delText>
        </w:r>
      </w:del>
      <w:r w:rsidR="00547690">
        <w:t xml:space="preserve">cognitive state </w:t>
      </w:r>
      <w:ins w:id="14" w:author="Teresa" w:date="2017-02-23T15:10:00Z">
        <w:r w:rsidR="002C77D6">
          <w:t xml:space="preserve">and </w:t>
        </w:r>
        <w:r w:rsidR="00BC46B8">
          <w:t xml:space="preserve">rate of </w:t>
        </w:r>
      </w:ins>
      <w:del w:id="15" w:author="Teresa" w:date="2017-02-23T15:10:00Z">
        <w:r w:rsidR="00547690" w:rsidDel="00BC46B8">
          <w:delText xml:space="preserve">and </w:delText>
        </w:r>
        <w:r w:rsidR="00547690" w:rsidDel="002C77D6">
          <w:delText>cognitive</w:delText>
        </w:r>
      </w:del>
      <w:r w:rsidR="00547690">
        <w:t xml:space="preserve"> </w:t>
      </w:r>
      <w:ins w:id="16" w:author="Teresa" w:date="2017-02-23T15:12:00Z">
        <w:r w:rsidR="00320BE8">
          <w:t xml:space="preserve">cognitive </w:t>
        </w:r>
      </w:ins>
      <w:r w:rsidR="00E61297">
        <w:t xml:space="preserve">change </w:t>
      </w:r>
      <w:del w:id="17" w:author="Teresa" w:date="2017-02-23T15:10:00Z">
        <w:r w:rsidR="00E61297" w:rsidDel="00BC46B8">
          <w:delText>from previous assessment</w:delText>
        </w:r>
        <w:r w:rsidR="00547690" w:rsidDel="00BC46B8">
          <w:delText xml:space="preserve"> </w:delText>
        </w:r>
      </w:del>
      <w:r w:rsidR="00683289">
        <w:t>among older adults.</w:t>
      </w:r>
    </w:p>
    <w:p w14:paraId="61259DBA" w14:textId="33B611E7" w:rsidR="00547690" w:rsidRDefault="00DF1BDA" w:rsidP="00E022BB">
      <w:pPr>
        <w:widowControl w:val="0"/>
        <w:autoSpaceDE w:val="0"/>
        <w:autoSpaceDN w:val="0"/>
        <w:adjustRightInd w:val="0"/>
        <w:spacing w:after="240" w:line="480" w:lineRule="auto"/>
        <w:rPr>
          <w:rFonts w:ascii="Times" w:eastAsiaTheme="minorEastAsia" w:hAnsi="Times" w:cs="Times"/>
          <w:sz w:val="24"/>
          <w:szCs w:val="24"/>
        </w:rPr>
      </w:pPr>
      <w:r w:rsidRPr="00BE29D7">
        <w:rPr>
          <w:b/>
        </w:rPr>
        <w:t>Methods:</w:t>
      </w:r>
      <w:r w:rsidR="00547690">
        <w:t xml:space="preserve">  </w:t>
      </w:r>
      <w:del w:id="18" w:author="Teresa" w:date="2017-02-23T15:11:00Z">
        <w:r w:rsidR="00547690" w:rsidDel="00B943F4">
          <w:delText>We included</w:delText>
        </w:r>
      </w:del>
      <w:ins w:id="19" w:author="Teresa" w:date="2017-02-23T15:11:00Z">
        <w:r w:rsidR="00B943F4">
          <w:t>Participants included</w:t>
        </w:r>
      </w:ins>
      <w:r w:rsidR="00547690">
        <w:t xml:space="preserve"> 1,303 individuals </w:t>
      </w:r>
      <w:ins w:id="20" w:author="Teresa" w:date="2017-02-23T15:11:00Z">
        <w:r w:rsidR="00B943F4">
          <w:t xml:space="preserve">enrolled in </w:t>
        </w:r>
      </w:ins>
      <w:del w:id="21" w:author="Teresa" w:date="2017-02-23T15:11:00Z">
        <w:r w:rsidR="00547690" w:rsidDel="00B943F4">
          <w:delText xml:space="preserve">from </w:delText>
        </w:r>
      </w:del>
      <w:r w:rsidR="00547690">
        <w:t xml:space="preserve">the Religious Orders Study (ROS) and 1,789 individuals </w:t>
      </w:r>
      <w:del w:id="22" w:author="Teresa" w:date="2017-02-23T15:11:00Z">
        <w:r w:rsidR="00547690" w:rsidDel="00B943F4">
          <w:delText xml:space="preserve">from </w:delText>
        </w:r>
      </w:del>
      <w:ins w:id="23" w:author="Teresa" w:date="2017-02-23T15:11:00Z">
        <w:r w:rsidR="00B943F4">
          <w:t xml:space="preserve">enrolled in </w:t>
        </w:r>
      </w:ins>
      <w:r w:rsidR="00547690">
        <w:t xml:space="preserve">the Rush Memory and Aging Project (MAP); roughly 50% were deceased.  Using multi-state Cox proportional hazard models, </w:t>
      </w:r>
      <w:r w:rsidR="00547690" w:rsidRPr="00547690">
        <w:t>we compare</w:t>
      </w:r>
      <w:r w:rsidR="00661AA7">
        <w:t>d</w:t>
      </w:r>
      <w:r w:rsidR="00547690" w:rsidRPr="00547690">
        <w:t xml:space="preserve"> the cogniti</w:t>
      </w:r>
      <w:ins w:id="24" w:author="Teresa" w:date="2017-02-23T15:14:00Z">
        <w:r w:rsidR="00467EF2">
          <w:t>ve</w:t>
        </w:r>
      </w:ins>
      <w:del w:id="25" w:author="Teresa" w:date="2017-02-23T15:14:00Z">
        <w:r w:rsidR="00547690" w:rsidRPr="00547690" w:rsidDel="00467EF2">
          <w:delText>on</w:delText>
        </w:r>
      </w:del>
      <w:r w:rsidR="00547690" w:rsidRPr="00547690">
        <w:t xml:space="preserve"> status of all subjects </w:t>
      </w:r>
      <w:r w:rsidR="00D240EC">
        <w:t xml:space="preserve">alive at a given age </w:t>
      </w:r>
      <w:r w:rsidR="00547690" w:rsidRPr="00547690">
        <w:t>and assign</w:t>
      </w:r>
      <w:ins w:id="26" w:author="Teresa" w:date="2017-02-23T15:14:00Z">
        <w:r w:rsidR="00467EF2">
          <w:t>ed</w:t>
        </w:r>
      </w:ins>
      <w:r w:rsidR="00547690" w:rsidRPr="00547690">
        <w:t xml:space="preserve"> future risk </w:t>
      </w:r>
      <w:r w:rsidR="00D240EC">
        <w:t xml:space="preserve">of dying with different AD related </w:t>
      </w:r>
      <w:proofErr w:type="spellStart"/>
      <w:ins w:id="27" w:author="Teresa" w:date="2017-02-23T15:13:00Z">
        <w:r w:rsidR="00320BE8">
          <w:t>neuro</w:t>
        </w:r>
      </w:ins>
      <w:r w:rsidR="00D240EC">
        <w:t>pathologies</w:t>
      </w:r>
      <w:proofErr w:type="spellEnd"/>
      <w:r w:rsidR="00D240EC">
        <w:t xml:space="preserve">. Endpoints under consideration are </w:t>
      </w:r>
      <w:proofErr w:type="spellStart"/>
      <w:r w:rsidR="00D240EC">
        <w:t>Braak</w:t>
      </w:r>
      <w:proofErr w:type="spellEnd"/>
      <w:r w:rsidR="00D240EC">
        <w:t xml:space="preserve"> Stages (0-2,3-4,5-6), </w:t>
      </w:r>
      <w:proofErr w:type="gramStart"/>
      <w:r w:rsidR="00D240EC">
        <w:t>CERAD(</w:t>
      </w:r>
      <w:proofErr w:type="gramEnd"/>
      <w:del w:id="28" w:author="Teresa" w:date="2017-02-23T15:14:00Z">
        <w:r w:rsidR="00D240EC" w:rsidDel="00320BE8">
          <w:delText xml:space="preserve"> </w:delText>
        </w:r>
      </w:del>
      <w:r w:rsidR="00D240EC">
        <w:t xml:space="preserve">0,1,2,3) and TDP (0,1,2,3). </w:t>
      </w:r>
      <w:r w:rsidR="00547690" w:rsidRPr="00547690">
        <w:t xml:space="preserve"> </w:t>
      </w:r>
    </w:p>
    <w:p w14:paraId="1D6EB96D" w14:textId="7D7F2B06" w:rsidR="00B517C3" w:rsidRDefault="00DF1BDA" w:rsidP="00E022BB">
      <w:pPr>
        <w:spacing w:after="0" w:line="480" w:lineRule="auto"/>
      </w:pPr>
      <w:r w:rsidRPr="00BE29D7">
        <w:rPr>
          <w:b/>
        </w:rPr>
        <w:t>Results:</w:t>
      </w:r>
      <w:r w:rsidR="00D240EC">
        <w:t xml:space="preserve">  For all three pathological groupings (</w:t>
      </w:r>
      <w:proofErr w:type="spellStart"/>
      <w:r w:rsidR="00D240EC">
        <w:t>Braak</w:t>
      </w:r>
      <w:proofErr w:type="spellEnd"/>
      <w:r w:rsidR="00D240EC">
        <w:t>, CERAD, TDP), we found that a cognitive test score 1 standard deviation</w:t>
      </w:r>
      <w:r w:rsidR="005E137E">
        <w:t xml:space="preserve"> below average</w:t>
      </w:r>
      <w:r w:rsidR="00D240EC">
        <w:t xml:space="preserve"> put </w:t>
      </w:r>
      <w:r w:rsidR="005E137E">
        <w:t>individuals</w:t>
      </w:r>
      <w:r w:rsidR="00D240EC">
        <w:t xml:space="preserve"> at about 3 times the risk for being diagnosed with late stage AD </w:t>
      </w:r>
      <w:r w:rsidR="00BB36E9">
        <w:t xml:space="preserve">at autopsy </w:t>
      </w:r>
      <w:r w:rsidR="00D240EC">
        <w:t>according</w:t>
      </w:r>
      <w:r w:rsidR="00BB36E9">
        <w:t xml:space="preserve"> to</w:t>
      </w:r>
      <w:r w:rsidR="00D240EC">
        <w:t xml:space="preserve"> pathological designations. The </w:t>
      </w:r>
      <w:r w:rsidR="00BB36E9">
        <w:t>effect</w:t>
      </w:r>
      <w:r w:rsidR="00D240EC">
        <w:t xml:space="preserve"> remained significant after adjusting for gender, APOE4 status, smoking status, education level and vascular health scores.  </w:t>
      </w:r>
      <w:r w:rsidR="00D240EC" w:rsidRPr="00661AA7">
        <w:rPr>
          <w:highlight w:val="yellow"/>
        </w:rPr>
        <w:t>Risk of death at later stages in all three groups increased with age as well.</w:t>
      </w:r>
      <w:r w:rsidR="00D240EC">
        <w:t xml:space="preserve"> </w:t>
      </w:r>
      <w:r w:rsidR="00E022BB">
        <w:t xml:space="preserve"> </w:t>
      </w:r>
    </w:p>
    <w:p w14:paraId="0044A4A2" w14:textId="77777777" w:rsidR="008125DD" w:rsidRDefault="008125DD" w:rsidP="00E022BB">
      <w:pPr>
        <w:spacing w:after="0" w:line="480" w:lineRule="auto"/>
        <w:rPr>
          <w:b/>
        </w:rPr>
      </w:pPr>
    </w:p>
    <w:p w14:paraId="1B93A2EE" w14:textId="34CCA899" w:rsidR="00DF1BDA" w:rsidRDefault="00DF1BDA" w:rsidP="00E022BB">
      <w:pPr>
        <w:spacing w:after="0" w:line="480" w:lineRule="auto"/>
      </w:pPr>
      <w:r w:rsidRPr="00BE29D7">
        <w:rPr>
          <w:b/>
        </w:rPr>
        <w:t>Interpretation:</w:t>
      </w:r>
      <w:r w:rsidR="00E022BB">
        <w:t xml:space="preserve">  </w:t>
      </w:r>
      <w:r w:rsidR="00E51147">
        <w:t xml:space="preserve">These results provide support for previous hypotheses on how underlying </w:t>
      </w:r>
      <w:proofErr w:type="spellStart"/>
      <w:r w:rsidR="00E51147">
        <w:t>neuropathologies</w:t>
      </w:r>
      <w:proofErr w:type="spellEnd"/>
      <w:r w:rsidR="00E51147">
        <w:t xml:space="preserve"> affect cognitive function and change, by validating temporal ordering of this process</w:t>
      </w:r>
      <w:r w:rsidR="00B63986">
        <w:t xml:space="preserve"> (</w:t>
      </w:r>
      <w:r w:rsidR="00B63986" w:rsidRPr="00B63986">
        <w:rPr>
          <w:highlight w:val="yellow"/>
        </w:rPr>
        <w:t>REF</w:t>
      </w:r>
      <w:r w:rsidR="00B63986">
        <w:t>)</w:t>
      </w:r>
      <w:r w:rsidR="00E51147">
        <w:t xml:space="preserve">. </w:t>
      </w:r>
      <w:r w:rsidR="00950F75">
        <w:t xml:space="preserve">The ability to predict the likelihood that an individual will be diagnosed with </w:t>
      </w:r>
      <w:proofErr w:type="gramStart"/>
      <w:r w:rsidR="00950F75">
        <w:t xml:space="preserve">a </w:t>
      </w:r>
      <w:r w:rsidR="007A2B1D">
        <w:t>pathology</w:t>
      </w:r>
      <w:proofErr w:type="gramEnd"/>
      <w:r w:rsidR="00950F75">
        <w:t xml:space="preserve"> at autopsy also presents new possibilities in clinical settings for diagnosis and treatment development programs.</w:t>
      </w:r>
    </w:p>
    <w:p w14:paraId="16744899" w14:textId="692F9E34" w:rsidR="00DF1BDA" w:rsidRDefault="00DF1BDA" w:rsidP="00DF1BDA"/>
    <w:p w14:paraId="377699D6" w14:textId="77777777" w:rsidR="00E022BB" w:rsidRDefault="00E022BB" w:rsidP="00DF1BDA"/>
    <w:p w14:paraId="68161E0A" w14:textId="77777777" w:rsidR="00E022BB" w:rsidRDefault="00E022BB" w:rsidP="00DF1BDA"/>
    <w:p w14:paraId="6447037D" w14:textId="57C4C797" w:rsidR="00E022BB" w:rsidRPr="00A7260D" w:rsidRDefault="00E022BB" w:rsidP="00E022BB">
      <w:pPr>
        <w:spacing w:after="0" w:line="480" w:lineRule="auto"/>
      </w:pPr>
      <w:r>
        <w:lastRenderedPageBreak/>
        <w:t xml:space="preserve">Keywords: cognitive decline, Alzheimer’s </w:t>
      </w:r>
      <w:r w:rsidR="00CA46F9">
        <w:t>d</w:t>
      </w:r>
      <w:r>
        <w:t>isease, survival analysis, multi-state models</w:t>
      </w:r>
      <w:r w:rsidRPr="00A7260D">
        <w:br w:type="page"/>
      </w:r>
    </w:p>
    <w:p w14:paraId="338B544E" w14:textId="77777777" w:rsidR="00E022BB" w:rsidRDefault="00E022BB" w:rsidP="00DF1BDA"/>
    <w:p w14:paraId="032DF2AE" w14:textId="2767BD7D" w:rsidR="00E022BB" w:rsidRDefault="004E5845" w:rsidP="00DF1BDA">
      <w:commentRangeStart w:id="29"/>
      <w:r>
        <w:t>INTRODUCTION</w:t>
      </w:r>
      <w:commentRangeEnd w:id="29"/>
      <w:r w:rsidR="0048637F">
        <w:rPr>
          <w:rStyle w:val="CommentReference"/>
        </w:rPr>
        <w:commentReference w:id="29"/>
      </w:r>
      <w:r>
        <w:t>:</w:t>
      </w:r>
    </w:p>
    <w:p w14:paraId="14479B6E" w14:textId="656FA813" w:rsidR="008540B9" w:rsidRDefault="00CD2ADC" w:rsidP="00FB7F6F">
      <w:pPr>
        <w:widowControl w:val="0"/>
        <w:autoSpaceDE w:val="0"/>
        <w:autoSpaceDN w:val="0"/>
        <w:adjustRightInd w:val="0"/>
        <w:spacing w:after="0" w:line="480" w:lineRule="auto"/>
        <w:ind w:firstLine="720"/>
        <w:contextualSpacing/>
        <w:rPr>
          <w:rFonts w:ascii="Arial" w:hAnsi="Arial" w:cs="Arial"/>
        </w:rPr>
      </w:pPr>
      <w:r>
        <w:rPr>
          <w:rFonts w:ascii="Arial" w:hAnsi="Arial" w:cs="Arial"/>
        </w:rPr>
        <w:t xml:space="preserve">Understanding how the underlying pathology of individuals with possible or probable Alzheimer’s disease (AD) affects current cognitive state as well as future cognitive </w:t>
      </w:r>
      <w:proofErr w:type="gramStart"/>
      <w:r>
        <w:rPr>
          <w:rFonts w:ascii="Arial" w:hAnsi="Arial" w:cs="Arial"/>
        </w:rPr>
        <w:t>decline,</w:t>
      </w:r>
      <w:proofErr w:type="gramEnd"/>
      <w:r>
        <w:rPr>
          <w:rFonts w:ascii="Arial" w:hAnsi="Arial" w:cs="Arial"/>
        </w:rPr>
        <w:t xml:space="preserve"> remains an open area of research.</w:t>
      </w:r>
      <w:r w:rsidR="007A2DEB" w:rsidRPr="009A59A0">
        <w:rPr>
          <w:rFonts w:ascii="Arial" w:hAnsi="Arial" w:cs="Arial"/>
        </w:rPr>
        <w:t xml:space="preserve"> </w:t>
      </w:r>
      <w:r w:rsidR="002866AC">
        <w:rPr>
          <w:rFonts w:ascii="Arial" w:hAnsi="Arial" w:cs="Arial"/>
        </w:rPr>
        <w:t>Though much progress has been made,</w:t>
      </w:r>
      <w:r w:rsidR="00616474">
        <w:rPr>
          <w:rFonts w:ascii="Arial" w:hAnsi="Arial" w:cs="Arial"/>
        </w:rPr>
        <w:t xml:space="preserve"> there </w:t>
      </w:r>
      <w:r w:rsidR="001A4F10">
        <w:rPr>
          <w:rFonts w:ascii="Arial" w:hAnsi="Arial" w:cs="Arial"/>
        </w:rPr>
        <w:t xml:space="preserve">still exists a gap between </w:t>
      </w:r>
      <w:r w:rsidR="007C0FE3">
        <w:rPr>
          <w:rFonts w:ascii="Arial" w:hAnsi="Arial" w:cs="Arial"/>
        </w:rPr>
        <w:t xml:space="preserve">precise identification of </w:t>
      </w:r>
      <w:proofErr w:type="spellStart"/>
      <w:r w:rsidR="001A4F10">
        <w:rPr>
          <w:rFonts w:ascii="Arial" w:hAnsi="Arial" w:cs="Arial"/>
        </w:rPr>
        <w:t>ante</w:t>
      </w:r>
      <w:r w:rsidR="00616474">
        <w:rPr>
          <w:rFonts w:ascii="Arial" w:hAnsi="Arial" w:cs="Arial"/>
        </w:rPr>
        <w:t>mortem</w:t>
      </w:r>
      <w:proofErr w:type="spellEnd"/>
      <w:r w:rsidR="00616474">
        <w:rPr>
          <w:rFonts w:ascii="Arial" w:hAnsi="Arial" w:cs="Arial"/>
        </w:rPr>
        <w:t xml:space="preserve"> diagnosis of </w:t>
      </w:r>
      <w:r w:rsidR="007C0FE3">
        <w:rPr>
          <w:rFonts w:ascii="Arial" w:hAnsi="Arial" w:cs="Arial"/>
        </w:rPr>
        <w:t xml:space="preserve">probable </w:t>
      </w:r>
      <w:r w:rsidR="00616474">
        <w:rPr>
          <w:rFonts w:ascii="Arial" w:hAnsi="Arial" w:cs="Arial"/>
        </w:rPr>
        <w:t>AD and postmortem findings</w:t>
      </w:r>
      <w:r w:rsidR="00013407">
        <w:rPr>
          <w:rFonts w:ascii="Arial" w:hAnsi="Arial" w:cs="Arial"/>
        </w:rPr>
        <w:fldChar w:fldCharType="begin"/>
      </w:r>
      <w:r w:rsidR="00013407">
        <w:rPr>
          <w:rFonts w:ascii="Arial" w:hAnsi="Arial" w:cs="Arial"/>
        </w:rPr>
        <w:instrText xml:space="preserve"> ADDIN ZOTERO_ITEM CSL_CITATION {"citationID":"bdtidmdmr","properties":{"formattedCitation":"{\\rtf \\super 1\\nosupersub{}}","plainCitation":"1"},"citationItems":[{"id":9352,"uris":["http://zotero.org/users/640617/items/MDSDWQS6"],"uri":["http://zotero.org/users/640617/items/MDSDWQS6"],"itemData":{"id":9352,"type":"article-journal","title":"Mild to moderate Alzheimer dementia with insufficient neuropathological changes: PRAD with insufficient AD lesions","container-title":"Annals of Neurology","page":"597-601","volume":"75","issue":"4","source":"CrossRef","DOI":"10.1002/ana.24125","ISSN":"03645134","shortTitle":"Mild to moderate Alzheimer dementia with insufficient neuropathological changes","language":"en","author":[{"family":"Serrano-Pozo","given":"Alberto"},{"family":"Qian","given":"Jing"},{"family":"Monsell","given":"Sarah E."},{"family":"Blacker","given":"Deborah"},{"family":"Gómez-Isla","given":"Teresa"},{"family":"Betensky","given":"Rebecca A."},{"family":"Growdon","given":"John H."},{"family":"Johnson","given":"Keith A."},{"family":"Frosch","given":"Matthew P."},{"family":"Sperling","given":"Reisa A."},{"family":"Hyman","given":"Bradley T."}],"issued":{"date-parts":[["2014",4]]}}}],"schema":"https://github.com/citation-style-language/schema/raw/master/csl-citation.json"} </w:instrText>
      </w:r>
      <w:r w:rsidR="00013407">
        <w:rPr>
          <w:rFonts w:ascii="Arial" w:hAnsi="Arial" w:cs="Arial"/>
        </w:rPr>
        <w:fldChar w:fldCharType="separate"/>
      </w:r>
      <w:r w:rsidR="0041115E" w:rsidRPr="0041115E">
        <w:rPr>
          <w:rFonts w:ascii="Arial" w:hAnsi="Arial" w:cs="Arial"/>
          <w:szCs w:val="24"/>
          <w:vertAlign w:val="superscript"/>
        </w:rPr>
        <w:t>1</w:t>
      </w:r>
      <w:r w:rsidR="00013407">
        <w:rPr>
          <w:rFonts w:ascii="Arial" w:hAnsi="Arial" w:cs="Arial"/>
        </w:rPr>
        <w:fldChar w:fldCharType="end"/>
      </w:r>
      <w:r w:rsidR="00616474">
        <w:rPr>
          <w:rFonts w:ascii="Arial" w:hAnsi="Arial" w:cs="Arial"/>
        </w:rPr>
        <w:t xml:space="preserve">. </w:t>
      </w:r>
      <w:r w:rsidR="004308AE">
        <w:rPr>
          <w:rFonts w:ascii="Arial" w:hAnsi="Arial" w:cs="Arial"/>
        </w:rPr>
        <w:t>Utilizing postmortem data, g</w:t>
      </w:r>
      <w:r w:rsidR="007070D2">
        <w:rPr>
          <w:rFonts w:ascii="Arial" w:hAnsi="Arial" w:cs="Arial"/>
        </w:rPr>
        <w:t>reater levels of pathology</w:t>
      </w:r>
      <w:r w:rsidR="00366FD0">
        <w:rPr>
          <w:rFonts w:ascii="Arial" w:hAnsi="Arial" w:cs="Arial"/>
        </w:rPr>
        <w:t xml:space="preserve"> assessed at autopsy tend to be associated with lower average cognitive function and steeper cognitive decline, regardless of whether the patient had been diagnosed with AD or not</w:t>
      </w:r>
      <w:r w:rsidR="007070D2" w:rsidRPr="009A59A0">
        <w:rPr>
          <w:rFonts w:ascii="Arial" w:hAnsi="Arial" w:cs="Arial"/>
        </w:rPr>
        <w:fldChar w:fldCharType="begin"/>
      </w:r>
      <w:r w:rsidR="00970211">
        <w:rPr>
          <w:rFonts w:ascii="Arial" w:hAnsi="Arial" w:cs="Arial"/>
        </w:rPr>
        <w:instrText xml:space="preserve"> ADDIN ZOTERO_ITEM CSL_CITATION {"citationID":"yWJ3Ahbn","properties":{"formattedCitation":"{\\rtf \\super 2\\uc0\\u8211{}7\\nosupersub{}}","plainCitation":"2–7"},"citationItems":[{"id":9183,"uris":["http://zotero.org/users/640617/items/F2V4TFIQ"],"uri":["http://zotero.org/users/640617/items/F2V4TFIQ"],"itemData":{"id":9183,"type":"article-journal","title":"Neuropathological and Neuropsychological Changes in \"Normal\" Aging: Evidence for Preclinical Alzheimer Disease in Cognitively Normal Individuals","container-title":"Journal of Neuropathology","page":"1168-1174","volume":"57","issue":"12","source":"Journals@Ovid","abstract":"The presence of diffuse or primitive senile plaques in the neocortex of cognitively normal elderly at autopsy has been presumed to represent normal aging. Alternatively, these patients may have developed dementia and clinical Alzheimer disease (AD) if they had survived. In this setting, these patients could be subjects for cognitive or pharmacologic intervention to delay disease onset. We have thus followed a cohort of cognitively normal elderly subjects with a Clinical Dementia Rating (CDR) of 0 at autopsy. Thirty-one brains were examined at postmortem according to Consortium to Establish a Registry for Alzheimer Disease (CERAD) criteria and staged according to Braak. Ten patients were pathologically normal according to CERAD criteria (la). Two of these patients were Braak Stage II. Seven very elderly subjects exhibited a few primitive neuritic plaques in the cortex and thus represented CERAD lb. These individuals ranged in age from 85 to 105 years and were thus older than the CERAD la group that ranged in age from 72 to 93. Fourteen patients displayed Possible AD according to CERAD with ages ranging from 66 to 95. Three of these were Braak Stage I, 4 were Braak Stage II, and 7 were Braak Stage III. The Apolipoprotein E4 allele was over-represented in this possible AD group. Neuropsychological data were available on 12 individuals. In these 12 individuals, Possible AD at autopsy could be predicted by cognitive deficits in I or more areas including savings scores on memory testing and overall performance on some measures of frontal executive function., (C) 1998 American Association of Neuropathologists, Inc","ISSN":"0022-3069","call-number":"00005072-199812000-00009","shortTitle":"Neuropathological and Neuropsychological Changes in \"Normal\" Aging","language":"English.","author":[{"family":"Hulette","given":"CHRISTINE M."},{"family":"Welsh-Bohmer","given":"KATHLEEN A. PHD"},{"family":"Murray","given":"MICHAEL G. PHD"},{"family":"Saunders","given":"ANN M. PHD"},{"family":"Mash","given":"DEBORAH C. PHD"},{"family":"Mcintyre","given":"LAUREN M. PHD"}],"issued":{"date-parts":[["1998",12]]}}},{"id":2225,"uris":["http://zotero.org/users/640617/items/69IU3KCC"],"uri":["http://zotero.org/users/640617/items/69IU3KCC"],"itemData":{"id":2225,"type":"article-journal","title":"Relation of neuropathology with cognitive decline among older persons without dementia","container-title":"Frontiers in Aging Neuroscience","volume":"5","source":"PubMed Central","abstract":"Objective: Although it is now widely accepted that dementia has a long preclinical phase during which neuropathology accumulates and cognition declines, little is known about the relation of neuropathology with the longitudinal rate of change in cognition among older persons without dementia. We quantified the burden of the neuropathologies of the three most common causes of dementia [i.e., Alzheimer’s disease (AD), cerebrovascular disease (CVD), and Lewy body disease (LBD)] and examined their relation with cognitive decline in a large cohort of persons without dementia proximate to death., Methods: A total of 467 deceased participants without dementia from two longitudinal clinical-pathologic studies, Rush Memory and Aging Project and Religious Orders Study, completed a mean of 7 annual evaluations including 17 cognitive tests. Neuropathologic examinations provided quantitative measures of AD (i.e., amyloid load, tangle density), CVD (i.e., macroscopic infarcts, microinfarcts), and neocortical Lewy bodies. Random coefficient models were used to examine the relation of the neuropathologies with rates of global cognitive decline as well as decline in four specific cognitive systems., Results: At autopsy, 82% of persons without dementia had amyloid, 100% had tangles, 29% had macroscopic infarcts, 25% had microinfarcts, and 6% had neocortical Lewy bodies. Global cognition declined a mean of 0.034 unit per year (SE = 0.003, p &lt; 0.001). In separate analyses, amyloid, tangles (p-values &lt;0.001) and neocortical Lewy bodies (p = 0.015) were associated with an increased rate of global cognitive decline; macroscopic infarcts and microinfarcts were not. Further, when analyzed simultaneously, amyloid, tangles, and neocortical Lewy bodies remained associated with global cognitive decline (p-values &lt;0.024). Finally, measures of AD were associated with decline in three of four systems, including episodic memory (i.e., tangles), semantic memory (i.e., amyloid and tangles), and working memory (i.e., amyloid). Lewy bodies also were associated with decline in three of four systems (i.e., semantic memory, working memory, and perceptual speed)., Interpretation: The neuropathologies of the common causes of dementia, particularly AD and neocortical LBD, are associated with decline in multiple cognitive abilities among older persons without dementia.","URL":"http://www.ncbi.nlm.nih.gov/pmc/articles/PMC3766823/","DOI":"10.3389/fnagi.2013.00050","ISSN":"1663-4365","note":"PMID: 24058343\nPMCID: PMC3766823","journalAbbreviation":"Front Aging Neurosci","author":[{"family":"Boyle","given":"Patricia A."},{"family":"Yu","given":"Lei"},{"family":"Wilson","given":"Robert S."},{"family":"Schneider","given":"Julie A."},{"family":"Bennett","given":"David A."}],"issued":{"date-parts":[["2013",9,9]]},"accessed":{"date-parts":[["2015",9,17]]},"PMID":"24058343","PMCID":"PMC3766823"}},{"id":7918,"uris":["http://zotero.org/users/640617/items/SNXDCTC2"],"uri":["http://zotero.org/users/640617/items/SNXDCTC2"],"itemData":{"id":7918,"type":"article-journal","title":"Much of late life cognitive decline is not due to common neurodegenerative pathologies","container-title":"Annals of Neurology","page":"478-489","volume":"74","issue":"3","source":"PubMed","abstract":"OBJECTIVE: The pathologic indices of Alzheimer disease, cerebrovascular disease, and Lewy body disease accumulate in the brains of older persons with and without dementia, but the extent to which they account for late life cognitive decline remains unknown. We tested the hypothesis that these pathologic indices account for the majority of late life cognitive decline.\nMETHODS: A total of 856 deceased participants from 2 longitudinal clinical-pathologic studies, Rush Memory and Aging Project and Religious Orders Study, completed a mean of 7.5 annual evaluations, including 17 cognitive tests. Neuropathologic examinations provided quantitative measures of global Alzheimer pathology, amyloid load, tangle density, macroscopic infarcts, microinfarcts, and neocortical Lewy bodies. Random coefficient models were used to examine the linear relation of pathologic indices with global cognitive decline. In subsequent analyses, random change point models were used to examine the relation of the pathologic indices with the onset of terminal decline and rates of preterminal and terminal decline (ie, nonlinear decline).\nRESULTS: Cognition declined a mean of about 0.11 U per year (estimate = -0.109, standard error [SE] = 0.004, p &lt; 0.001), with significant individual differences in rates of decline; the variance estimate for the individual slopes was 0.013 (SE = 0.112, p &lt; 0.001). In separate analyses, global Alzheimer pathology, amyloid, tangles, macroscopic infarcts, and neocortical Lewy bodies were associated with faster rates of decline and explained 22%, 6%, 34%, 2%, and 8% of the variation in decline, respectively. When analyzed simultaneously, the pathologic indices accounted for a total of 41% of the variation in decline, and the majority remained unexplained. Furthermore, in random change point models examining the influence of the pathologic indices on the onset of terminal decline and the preterminal and terminal components of the cognitive trajectory, the common pathologic indices accounted for less than a third of the variation in the onset of terminal decline and rates of preterminal and terminal decline.\nINTERPRETATION: The pathologic indices of the common causes of dementia are important determinants of cognitive decline in old age and account for a large proportion of the variation in late life cognitive decline. Surprisingly, however, much of the variation in cognitive decline remains unexplained, suggesting that other important determinants of cognitive decline remain to be identified. Identification of the mechanisms that contribute to the large unexplained proportion of cognitive decline is urgently needed to prevent late life cognitive decline.","DOI":"10.1002/ana.23964","ISSN":"1531-8249","note":"PMID: 23798485\nPMCID: PMC3845973","journalAbbreviation":"Ann. Neurol.","language":"eng","author":[{"family":"Boyle","given":"Patricia A."},{"family":"Wilson","given":"Robert S."},{"family":"Yu","given":"Lei"},{"family":"Barr","given":"Alasdair M."},{"family":"Honer","given":"William G."},{"family":"Schneider","given":"Julie A."},{"family":"Bennett","given":"David A."}],"issued":{"date-parts":[["2013",9]]},"PMID":"23798485","PMCID":"PMC3845973"}},{"id":9178,"uris":["http://zotero.org/users/640617/items/X34FHADM"],"uri":["http://zotero.org/users/640617/items/X34FHADM"],"itemData":{"id":9178,"type":"article-journal","title":"Alzheimer disease pathology and longitudinal cognitive performance in the oldest-old with no dementia","container-title":"Neurology","page":"915-921","volume":"79","issue":"9","source":"PubMed","abstract":"OBJECTIVE: It has been hypothesized that individuals without dementia with Alzheimer disease (AD) neuropathology may be in the preclinical stages of dementia and could be experiencing subtle cognitive decline. The purpose of this study was to compare longitudinal cognitive performance in oldest-old individuals without dementia with and without AD neuropathology.\nMETHODS: The study included 58 individuals without dementia from The 90+ Autopsy Study, a population-based study of aging and dementia in individuals aged 90 and older. Participants had neurologic and neuropsychological testing every 6 months with an average of 3 years of follow-up. We compared the trajectory of cognitive performance on the Modified Mini-Mental State Examination (3MS) and the California Verbal Learning Test II (CVLT) by level of AD neuropathology. Based on Consortium to Establish a Registry for Alzheimer's Disease plaque staging, individuals were categorized as having low (none or sparse) or high (moderate or frequent) plaques. Based on Braak and Braak staging, participants were classified as having low (stages I-III) or high (IV-VI) tangles.\nRESULTS: No significant differences were found in 3MS or CVLT cognitive performance over time based on plaque or tangle staging. Both high and low pathology groups showed modest improvements on the 3MS and CVLT consistent with learning effects.\nCONCLUSIONS: AD neuropathology at autopsy is not associated with the trajectory of cognitive performance in the 3 years before death in oldest-old without dementia. Despite the presence of AD neuropathology at death, oldest-old without dementia display learning effects on cognitive tests. Further research is necessary to understand factors other than AD neuropathology that may affect cognition in the oldest-old.","DOI":"10.1212/WNL.0b013e318266fc77","ISSN":"1526-632X","note":"PMID: 22895581\nPMCID: PMC3425842","journalAbbreviation":"Neurology","language":"eng","author":[{"family":"Balasubramanian","given":"Archana B."},{"family":"Kawas","given":"Claudia H."},{"family":"Peltz","given":"Carrie B."},{"family":"Brookmeyer","given":"Ron"},{"family":"Corrada","given":"María M."}],"issued":{"date-parts":[["2012",8,28]]},"PMID":"22895581","PMCID":"PMC3425842"}},{"id":9175,"uris":["http://zotero.org/users/640617/items/9G87SZBA"],"uri":["http://zotero.org/users/640617/items/9G87SZBA"],"itemData":{"id":9175,"type":"article-journal","title":"Impact of Alzheimer's pathology on cognitive trajectories in nondemented elderly","container-title":"Annals of Neurology","page":"688-695","volume":"60","issue":"6","source":"Wiley Online Library","abstract":"Objective\nSome individuals who are asymptomatic for dementia while alive have substantial Alzheimer's disease (AD) neuropathology at autopsy. We investigated whether cognitive trajectories differ between clinically normal elderly individuals with and without AD neuropathology and how they compare with trajectories of clinically impaired individuals before dementia diagnosis.\nMethods\nEighty-one elderly participants in the Baltimore Longitudinal Study of Aging (BLSA) were followed prospectively with neurological and neuropsychological assessments before autopsy evaluation at death. Trajectories of cognitive change were estimated for a number of domains using cognitive data before a clinical diagnosis of dementia.\nResults\nClinically normal elderly individuals with and without AD-type neuropathology have similar cognitive trajectories across different cognitive domains. In contrast, individuals with mild cognitive impairment/AD show steeper rates of longitudinal decline in several aspects of cognition compared with clinically normal elderly individuals regardless of whether the latter have AD neuropathology. Moreover, the cognitive differences between impaired and unimpaired groups can be detected years before a diagnosis of dementia.\nInterpretation\nClinically normal individuals with and without AD neuropathology do not differ in rates of cognitive decline across a number of cognitive domains. Understanding the factors that protect some individuals with AD pathology from cognitive impairment may contribute to the maintenance of cognitive health in the elderly. Ann Neurol 2006;60:688–695","DOI":"10.1002/ana.21031","ISSN":"1531-8249","journalAbbreviation":"Ann Neurol.","language":"en","author":[{"family":"Driscoll","given":"Ira"},{"family":"Resnick","given":"Susan M."},{"family":"Troncoso","given":"Juan C."},{"family":"An","given":"Yang"},{"family":"O'Brien","given":"Richard"},{"family":"Zonderman","given":"Alan B."}],"issued":{"date-parts":[["2006",12,1]]}}},{"id":9184,"uris":["http://zotero.org/users/640617/items/SNAHJ8VT"],"uri":["http://zotero.org/users/640617/items/SNAHJ8VT"],"itemData":{"id":9184,"type":"article-journal","title":"Neurodegenerative basis of age-related cognitive decline","container-title":"Neurology","page":"1070-1078","volume":"75","issue":"12","source":"CrossRef","DOI":"10.1212/WNL.0b013e3181f39adc","ISSN":"0028-3878, 1526-632X","language":"en","author":[{"family":"Wilson","given":"R. S."},{"family":"Leurgans","given":"S. E."},{"family":"Boyle","given":"P. A."},{"family":"Schneider","given":"J. A."},{"family":"Bennett","given":"D. A."}],"issued":{"date-parts":[["2010",9,21]]}}}],"schema":"https://github.com/citation-style-language/schema/raw/master/csl-citation.json"} </w:instrText>
      </w:r>
      <w:r w:rsidR="007070D2" w:rsidRPr="009A59A0">
        <w:rPr>
          <w:rFonts w:ascii="Arial" w:hAnsi="Arial" w:cs="Arial"/>
        </w:rPr>
        <w:fldChar w:fldCharType="separate"/>
      </w:r>
      <w:r w:rsidR="0041115E" w:rsidRPr="0041115E">
        <w:rPr>
          <w:rFonts w:ascii="Arial" w:hAnsi="Arial" w:cs="Arial"/>
          <w:szCs w:val="24"/>
          <w:vertAlign w:val="superscript"/>
        </w:rPr>
        <w:t>2–7</w:t>
      </w:r>
      <w:r w:rsidR="007070D2" w:rsidRPr="009A59A0">
        <w:rPr>
          <w:rFonts w:ascii="Arial" w:hAnsi="Arial" w:cs="Arial"/>
        </w:rPr>
        <w:fldChar w:fldCharType="end"/>
      </w:r>
      <w:r w:rsidR="007070D2">
        <w:rPr>
          <w:rFonts w:ascii="Arial" w:hAnsi="Arial" w:cs="Arial"/>
        </w:rPr>
        <w:t xml:space="preserve">. </w:t>
      </w:r>
      <w:r w:rsidR="002866AC">
        <w:rPr>
          <w:rFonts w:ascii="Arial" w:hAnsi="Arial" w:cs="Arial"/>
        </w:rPr>
        <w:t xml:space="preserve"> </w:t>
      </w:r>
      <w:r w:rsidR="004308AE">
        <w:rPr>
          <w:rFonts w:ascii="Arial" w:hAnsi="Arial" w:cs="Arial"/>
        </w:rPr>
        <w:t>Of great</w:t>
      </w:r>
      <w:r w:rsidR="00F62C3C">
        <w:rPr>
          <w:rFonts w:ascii="Arial" w:hAnsi="Arial" w:cs="Arial"/>
        </w:rPr>
        <w:t xml:space="preserve"> empirical and clinical</w:t>
      </w:r>
      <w:r w:rsidR="004308AE">
        <w:rPr>
          <w:rFonts w:ascii="Arial" w:hAnsi="Arial" w:cs="Arial"/>
        </w:rPr>
        <w:t xml:space="preserve"> </w:t>
      </w:r>
      <w:r w:rsidR="004308AE" w:rsidRPr="009436F0">
        <w:rPr>
          <w:rFonts w:ascii="Arial" w:hAnsi="Arial" w:cs="Arial"/>
        </w:rPr>
        <w:t xml:space="preserve">interest, however, is to understand </w:t>
      </w:r>
      <w:r w:rsidR="00616474" w:rsidRPr="009436F0">
        <w:rPr>
          <w:rFonts w:ascii="Arial" w:hAnsi="Arial" w:cs="Arial"/>
        </w:rPr>
        <w:t xml:space="preserve">how underlying brain pathology </w:t>
      </w:r>
      <w:r w:rsidR="00DD405C" w:rsidRPr="009436F0">
        <w:rPr>
          <w:rFonts w:ascii="Arial" w:hAnsi="Arial" w:cs="Arial"/>
        </w:rPr>
        <w:t>may be affecting</w:t>
      </w:r>
      <w:r w:rsidR="00616474" w:rsidRPr="009436F0">
        <w:rPr>
          <w:rFonts w:ascii="Arial" w:hAnsi="Arial" w:cs="Arial"/>
        </w:rPr>
        <w:t xml:space="preserve"> cognitive function and decline in living individuals</w:t>
      </w:r>
      <w:r w:rsidR="00F62C3C" w:rsidRPr="009436F0">
        <w:rPr>
          <w:rFonts w:ascii="Arial" w:hAnsi="Arial" w:cs="Arial"/>
        </w:rPr>
        <w:t xml:space="preserve"> in order to increase diagnostic precision</w:t>
      </w:r>
      <w:r w:rsidR="00F24485" w:rsidRPr="009436F0">
        <w:rPr>
          <w:rFonts w:ascii="Arial" w:hAnsi="Arial" w:cs="Arial"/>
        </w:rPr>
        <w:fldChar w:fldCharType="begin"/>
      </w:r>
      <w:r w:rsidR="00970211">
        <w:rPr>
          <w:rFonts w:ascii="Arial" w:hAnsi="Arial" w:cs="Arial"/>
        </w:rPr>
        <w:instrText xml:space="preserve"> ADDIN ZOTERO_ITEM CSL_CITATION {"citationID":"1er16q0ljr","properties":{"formattedCitation":"{\\rtf \\super 8\\nosupersub{}}","plainCitation":"8"},"citationItems":[{"id":9353,"uris":["http://zotero.org/users/640617/items/GUK263Q5"],"uri":["http://zotero.org/users/640617/items/GUK263Q5"],"itemData":{"id":9353,"type":"article-journal","title":"National Institute on Aging–Alzheimer's Association guidelines for the neuropathologic assessment of Alzheimer's disease","container-title":"Alzheimer's &amp; Dementia","page":"1-13","volume":"8","issue":"1","source":"CrossRef","DOI":"10.1016/j.jalz.2011.10.007","ISSN":"15525260","language":"en","author":[{"family":"Hyman","given":"Bradley T."},{"family":"Phelps","given":"Creighton H."},{"family":"Beach","given":"Thomas G."},{"family":"Bigio","given":"Eileen H."},{"family":"Cairns","given":"Nigel J."},{"family":"Carrillo","given":"Maria C."},{"family":"Dickson","given":"Dennis W."},{"family":"Duyckaerts","given":"Charles"},{"family":"Frosch","given":"Matthew P."},{"family":"Masliah","given":"Eliezer"},{"family":"Mirra","given":"Suzanne S."},{"family":"Nelson","given":"Peter T."},{"family":"Schneider","given":"Julie A."},{"family":"Thal","given":"Dietmar Rudolf"},{"family":"Thies","given":"Bill"},{"family":"Trojanowski","given":"John Q."},{"family":"Vinters","given":"Harry V."},{"family":"Montine","given":"Thomas J."}],"issued":{"date-parts":[["2012",1]]}}}],"schema":"https://github.com/citation-style-language/schema/raw/master/csl-citation.json"} </w:instrText>
      </w:r>
      <w:r w:rsidR="00F24485" w:rsidRPr="009436F0">
        <w:rPr>
          <w:rFonts w:ascii="Arial" w:hAnsi="Arial" w:cs="Arial"/>
        </w:rPr>
        <w:fldChar w:fldCharType="separate"/>
      </w:r>
      <w:r w:rsidR="0041115E" w:rsidRPr="0041115E">
        <w:rPr>
          <w:rFonts w:ascii="Arial" w:hAnsi="Arial" w:cs="Arial"/>
          <w:szCs w:val="24"/>
          <w:vertAlign w:val="superscript"/>
        </w:rPr>
        <w:t>8</w:t>
      </w:r>
      <w:r w:rsidR="00F24485" w:rsidRPr="009436F0">
        <w:rPr>
          <w:rFonts w:ascii="Arial" w:hAnsi="Arial" w:cs="Arial"/>
        </w:rPr>
        <w:fldChar w:fldCharType="end"/>
      </w:r>
      <w:r w:rsidR="00366FD0">
        <w:rPr>
          <w:rFonts w:ascii="Arial" w:hAnsi="Arial" w:cs="Arial"/>
        </w:rPr>
        <w:t xml:space="preserve"> and develop effective treatment plans</w:t>
      </w:r>
      <w:r w:rsidR="00F24485" w:rsidRPr="009436F0">
        <w:rPr>
          <w:rFonts w:ascii="Arial" w:hAnsi="Arial" w:cs="Arial"/>
        </w:rPr>
        <w:t>.</w:t>
      </w:r>
      <w:r w:rsidR="008540B9" w:rsidRPr="009436F0">
        <w:rPr>
          <w:rFonts w:ascii="Arial" w:hAnsi="Arial" w:cs="Arial"/>
        </w:rPr>
        <w:t xml:space="preserve"> Using longitudinal cognitive data and postmortem pathological outcomes, we employ a</w:t>
      </w:r>
      <w:r w:rsidR="009436F0" w:rsidRPr="009436F0">
        <w:rPr>
          <w:rFonts w:ascii="Arial" w:hAnsi="Arial" w:cs="Arial"/>
        </w:rPr>
        <w:t xml:space="preserve"> multi-state modeling </w:t>
      </w:r>
      <w:r w:rsidR="008540B9" w:rsidRPr="009436F0">
        <w:rPr>
          <w:rFonts w:ascii="Arial" w:hAnsi="Arial" w:cs="Arial"/>
        </w:rPr>
        <w:t>approach in the current</w:t>
      </w:r>
      <w:r w:rsidR="008540B9">
        <w:rPr>
          <w:rFonts w:ascii="Arial" w:hAnsi="Arial" w:cs="Arial"/>
        </w:rPr>
        <w:t xml:space="preserve"> study to predict the likelihood that a certain </w:t>
      </w:r>
      <w:proofErr w:type="spellStart"/>
      <w:r w:rsidR="008540B9">
        <w:rPr>
          <w:rFonts w:ascii="Arial" w:hAnsi="Arial" w:cs="Arial"/>
        </w:rPr>
        <w:t>neuropathological</w:t>
      </w:r>
      <w:proofErr w:type="spellEnd"/>
      <w:r w:rsidR="008540B9">
        <w:rPr>
          <w:rFonts w:ascii="Arial" w:hAnsi="Arial" w:cs="Arial"/>
        </w:rPr>
        <w:t xml:space="preserve"> outcome will result given an individual’s </w:t>
      </w:r>
      <w:r w:rsidR="00366FD0">
        <w:rPr>
          <w:rFonts w:ascii="Arial" w:hAnsi="Arial" w:cs="Arial"/>
        </w:rPr>
        <w:t xml:space="preserve">current </w:t>
      </w:r>
      <w:r w:rsidR="008540B9">
        <w:rPr>
          <w:rFonts w:ascii="Arial" w:hAnsi="Arial" w:cs="Arial"/>
        </w:rPr>
        <w:t xml:space="preserve">cognitive function profile during study participation. </w:t>
      </w:r>
    </w:p>
    <w:p w14:paraId="051D15E6" w14:textId="475B6636" w:rsidR="00D136A3" w:rsidRDefault="00D61361" w:rsidP="00FB7F6F">
      <w:pPr>
        <w:widowControl w:val="0"/>
        <w:autoSpaceDE w:val="0"/>
        <w:autoSpaceDN w:val="0"/>
        <w:adjustRightInd w:val="0"/>
        <w:spacing w:after="0" w:line="480" w:lineRule="auto"/>
        <w:ind w:firstLine="720"/>
        <w:contextualSpacing/>
        <w:rPr>
          <w:rFonts w:ascii="Arial" w:hAnsi="Arial" w:cs="Arial"/>
        </w:rPr>
      </w:pPr>
      <w:r>
        <w:rPr>
          <w:rFonts w:ascii="Arial" w:hAnsi="Arial" w:cs="Arial"/>
        </w:rPr>
        <w:t xml:space="preserve">Multiple landmark </w:t>
      </w:r>
      <w:r w:rsidR="00306A4B">
        <w:rPr>
          <w:rFonts w:ascii="Arial" w:hAnsi="Arial" w:cs="Arial"/>
        </w:rPr>
        <w:t>aging studies</w:t>
      </w:r>
      <w:r>
        <w:rPr>
          <w:rFonts w:ascii="Arial" w:hAnsi="Arial" w:cs="Arial"/>
        </w:rPr>
        <w:t xml:space="preserve"> have gathered rich measures of </w:t>
      </w:r>
      <w:r w:rsidR="001814FA">
        <w:rPr>
          <w:rFonts w:ascii="Arial" w:hAnsi="Arial" w:cs="Arial"/>
        </w:rPr>
        <w:t>brain pathology</w:t>
      </w:r>
      <w:r w:rsidR="008540B9">
        <w:rPr>
          <w:rFonts w:ascii="Arial" w:hAnsi="Arial" w:cs="Arial"/>
        </w:rPr>
        <w:t xml:space="preserve"> </w:t>
      </w:r>
      <w:r>
        <w:rPr>
          <w:rFonts w:ascii="Arial" w:hAnsi="Arial" w:cs="Arial"/>
        </w:rPr>
        <w:t>but due to the nature o</w:t>
      </w:r>
      <w:r w:rsidR="00CA7506">
        <w:rPr>
          <w:rFonts w:ascii="Arial" w:hAnsi="Arial" w:cs="Arial"/>
        </w:rPr>
        <w:t>f</w:t>
      </w:r>
      <w:r>
        <w:rPr>
          <w:rFonts w:ascii="Arial" w:hAnsi="Arial" w:cs="Arial"/>
        </w:rPr>
        <w:t xml:space="preserve"> the assessment procedures, such data can only be obtained </w:t>
      </w:r>
      <w:r w:rsidR="00565888">
        <w:rPr>
          <w:rFonts w:ascii="Arial" w:hAnsi="Arial" w:cs="Arial"/>
        </w:rPr>
        <w:t>when</w:t>
      </w:r>
      <w:r w:rsidR="00CA7506">
        <w:rPr>
          <w:rFonts w:ascii="Arial" w:hAnsi="Arial" w:cs="Arial"/>
        </w:rPr>
        <w:t xml:space="preserve"> participants </w:t>
      </w:r>
      <w:r w:rsidR="0047259E">
        <w:rPr>
          <w:rFonts w:ascii="Arial" w:hAnsi="Arial" w:cs="Arial"/>
        </w:rPr>
        <w:t>have undergone</w:t>
      </w:r>
      <w:r w:rsidR="00CA7506">
        <w:rPr>
          <w:rFonts w:ascii="Arial" w:hAnsi="Arial" w:cs="Arial"/>
        </w:rPr>
        <w:t xml:space="preserve"> autopsie</w:t>
      </w:r>
      <w:r w:rsidR="0047259E">
        <w:rPr>
          <w:rFonts w:ascii="Arial" w:hAnsi="Arial" w:cs="Arial"/>
        </w:rPr>
        <w:t>s</w:t>
      </w:r>
      <w:r w:rsidR="00CA7506">
        <w:rPr>
          <w:rFonts w:ascii="Arial" w:hAnsi="Arial" w:cs="Arial"/>
        </w:rPr>
        <w:t xml:space="preserve">. </w:t>
      </w:r>
      <w:r w:rsidR="007070D2">
        <w:rPr>
          <w:rFonts w:ascii="Arial" w:hAnsi="Arial" w:cs="Arial"/>
        </w:rPr>
        <w:t>This implies that a</w:t>
      </w:r>
      <w:r w:rsidR="007070D2" w:rsidRPr="007070D2">
        <w:rPr>
          <w:rFonts w:ascii="Arial" w:hAnsi="Arial" w:cs="Arial"/>
        </w:rPr>
        <w:t xml:space="preserve">ny inference about the forward relationship of pathology </w:t>
      </w:r>
      <w:r w:rsidR="007070D2">
        <w:rPr>
          <w:rFonts w:ascii="Arial" w:hAnsi="Arial" w:cs="Arial"/>
        </w:rPr>
        <w:t xml:space="preserve">on </w:t>
      </w:r>
      <w:r w:rsidR="007070D2" w:rsidRPr="007070D2">
        <w:rPr>
          <w:rFonts w:ascii="Arial" w:hAnsi="Arial" w:cs="Arial"/>
        </w:rPr>
        <w:t>cognition must be indirect</w:t>
      </w:r>
      <w:r w:rsidR="00D136A3">
        <w:rPr>
          <w:rFonts w:ascii="Arial" w:hAnsi="Arial" w:cs="Arial"/>
        </w:rPr>
        <w:t xml:space="preserve"> and result in a reversal of temporal ordering</w:t>
      </w:r>
      <w:r w:rsidR="007070D2" w:rsidRPr="007070D2">
        <w:rPr>
          <w:rFonts w:ascii="Arial" w:hAnsi="Arial" w:cs="Arial"/>
        </w:rPr>
        <w:t>.</w:t>
      </w:r>
      <w:r w:rsidR="00963EB2">
        <w:rPr>
          <w:rFonts w:ascii="Arial" w:hAnsi="Arial" w:cs="Arial"/>
        </w:rPr>
        <w:t xml:space="preserve"> A method commonly used, for example, is t</w:t>
      </w:r>
      <w:r w:rsidR="007070D2" w:rsidRPr="007070D2">
        <w:rPr>
          <w:rFonts w:ascii="Arial" w:hAnsi="Arial" w:cs="Arial"/>
        </w:rPr>
        <w:t xml:space="preserve">o </w:t>
      </w:r>
      <w:r w:rsidR="00B60418">
        <w:rPr>
          <w:rFonts w:ascii="Arial" w:hAnsi="Arial" w:cs="Arial"/>
        </w:rPr>
        <w:t>categorize</w:t>
      </w:r>
      <w:r w:rsidR="007070D2" w:rsidRPr="007070D2">
        <w:rPr>
          <w:rFonts w:ascii="Arial" w:hAnsi="Arial" w:cs="Arial"/>
        </w:rPr>
        <w:t xml:space="preserve"> </w:t>
      </w:r>
      <w:r w:rsidR="00B60418">
        <w:rPr>
          <w:rFonts w:ascii="Arial" w:hAnsi="Arial" w:cs="Arial"/>
        </w:rPr>
        <w:t>individuals</w:t>
      </w:r>
      <w:r w:rsidR="007070D2" w:rsidRPr="007070D2">
        <w:rPr>
          <w:rFonts w:ascii="Arial" w:hAnsi="Arial" w:cs="Arial"/>
        </w:rPr>
        <w:t xml:space="preserve"> by their final pathology and then </w:t>
      </w:r>
      <w:r w:rsidR="007070D2">
        <w:rPr>
          <w:rFonts w:ascii="Arial" w:hAnsi="Arial" w:cs="Arial"/>
        </w:rPr>
        <w:t>‘look backwards’</w:t>
      </w:r>
      <w:r w:rsidR="007070D2" w:rsidRPr="007070D2">
        <w:rPr>
          <w:rFonts w:ascii="Arial" w:hAnsi="Arial" w:cs="Arial"/>
        </w:rPr>
        <w:t xml:space="preserve"> at each of those subjects</w:t>
      </w:r>
      <w:r w:rsidR="007070D2">
        <w:rPr>
          <w:rFonts w:ascii="Arial" w:hAnsi="Arial" w:cs="Arial"/>
        </w:rPr>
        <w:t>’ cognitive trajectories. A</w:t>
      </w:r>
      <w:r w:rsidR="007070D2" w:rsidRPr="007070D2">
        <w:rPr>
          <w:rFonts w:ascii="Arial" w:hAnsi="Arial" w:cs="Arial"/>
        </w:rPr>
        <w:t xml:space="preserve"> modeling approach </w:t>
      </w:r>
      <w:r w:rsidR="002447F7">
        <w:rPr>
          <w:rFonts w:ascii="Arial" w:hAnsi="Arial" w:cs="Arial"/>
        </w:rPr>
        <w:t xml:space="preserve">would </w:t>
      </w:r>
      <w:r w:rsidR="00CD2ADC">
        <w:rPr>
          <w:rFonts w:ascii="Arial" w:hAnsi="Arial" w:cs="Arial"/>
        </w:rPr>
        <w:t xml:space="preserve">then </w:t>
      </w:r>
      <w:r w:rsidR="002447F7">
        <w:rPr>
          <w:rFonts w:ascii="Arial" w:hAnsi="Arial" w:cs="Arial"/>
        </w:rPr>
        <w:t>be to treat</w:t>
      </w:r>
      <w:r w:rsidR="007070D2" w:rsidRPr="007070D2">
        <w:rPr>
          <w:rFonts w:ascii="Arial" w:hAnsi="Arial" w:cs="Arial"/>
        </w:rPr>
        <w:t xml:space="preserve"> cognition as an outcome, with age and pathology as predictors</w:t>
      </w:r>
      <w:r w:rsidR="00B60418">
        <w:rPr>
          <w:rFonts w:ascii="Arial" w:hAnsi="Arial" w:cs="Arial"/>
        </w:rPr>
        <w:t xml:space="preserve"> though </w:t>
      </w:r>
      <w:r w:rsidR="00DB0B55">
        <w:rPr>
          <w:rFonts w:ascii="Arial" w:hAnsi="Arial" w:cs="Arial"/>
        </w:rPr>
        <w:t>these</w:t>
      </w:r>
      <w:r w:rsidR="00B60418">
        <w:rPr>
          <w:rFonts w:ascii="Arial" w:hAnsi="Arial" w:cs="Arial"/>
        </w:rPr>
        <w:t xml:space="preserve"> variables were collected in the reverse order</w:t>
      </w:r>
      <w:r w:rsidR="007070D2">
        <w:rPr>
          <w:rFonts w:ascii="Arial" w:hAnsi="Arial" w:cs="Arial"/>
        </w:rPr>
        <w:t>.</w:t>
      </w:r>
      <w:r w:rsidR="00BC7FFC">
        <w:rPr>
          <w:rFonts w:ascii="Arial" w:hAnsi="Arial" w:cs="Arial"/>
        </w:rPr>
        <w:t xml:space="preserve"> T</w:t>
      </w:r>
      <w:r w:rsidR="007070D2">
        <w:rPr>
          <w:rFonts w:ascii="Arial" w:hAnsi="Arial" w:cs="Arial"/>
        </w:rPr>
        <w:t>he</w:t>
      </w:r>
      <w:r w:rsidR="007070D2" w:rsidRPr="007070D2">
        <w:rPr>
          <w:rFonts w:ascii="Arial" w:hAnsi="Arial" w:cs="Arial"/>
        </w:rPr>
        <w:t xml:space="preserve"> primary assumption</w:t>
      </w:r>
      <w:r w:rsidR="002447F7">
        <w:rPr>
          <w:rFonts w:ascii="Arial" w:hAnsi="Arial" w:cs="Arial"/>
        </w:rPr>
        <w:t xml:space="preserve"> </w:t>
      </w:r>
      <w:r w:rsidR="007070D2" w:rsidRPr="007070D2">
        <w:rPr>
          <w:rFonts w:ascii="Arial" w:hAnsi="Arial" w:cs="Arial"/>
        </w:rPr>
        <w:t>of such an approach</w:t>
      </w:r>
      <w:r w:rsidR="00B60418">
        <w:rPr>
          <w:rFonts w:ascii="Arial" w:hAnsi="Arial" w:cs="Arial"/>
        </w:rPr>
        <w:t xml:space="preserve"> i</w:t>
      </w:r>
      <w:r w:rsidR="007070D2" w:rsidRPr="007070D2">
        <w:rPr>
          <w:rFonts w:ascii="Arial" w:hAnsi="Arial" w:cs="Arial"/>
        </w:rPr>
        <w:t xml:space="preserve">s that the pathology </w:t>
      </w:r>
      <w:r w:rsidR="00EA6ADF">
        <w:rPr>
          <w:rFonts w:ascii="Arial" w:hAnsi="Arial" w:cs="Arial"/>
        </w:rPr>
        <w:t>observed</w:t>
      </w:r>
      <w:r w:rsidR="007070D2" w:rsidRPr="007070D2">
        <w:rPr>
          <w:rFonts w:ascii="Arial" w:hAnsi="Arial" w:cs="Arial"/>
        </w:rPr>
        <w:t xml:space="preserve"> at the end</w:t>
      </w:r>
      <w:r w:rsidR="00B60418">
        <w:rPr>
          <w:rFonts w:ascii="Arial" w:hAnsi="Arial" w:cs="Arial"/>
        </w:rPr>
        <w:t>, at autopsy,</w:t>
      </w:r>
      <w:r w:rsidR="007070D2" w:rsidRPr="007070D2">
        <w:rPr>
          <w:rFonts w:ascii="Arial" w:hAnsi="Arial" w:cs="Arial"/>
        </w:rPr>
        <w:t xml:space="preserve"> was operative earlier in each subject’s life</w:t>
      </w:r>
      <w:r w:rsidR="00D136A3">
        <w:rPr>
          <w:rFonts w:ascii="Arial" w:hAnsi="Arial" w:cs="Arial"/>
        </w:rPr>
        <w:t>, which, although feasible, may not be the case</w:t>
      </w:r>
      <w:r w:rsidR="00F40954">
        <w:rPr>
          <w:rFonts w:ascii="Arial" w:hAnsi="Arial" w:cs="Arial"/>
        </w:rPr>
        <w:t xml:space="preserve"> (</w:t>
      </w:r>
      <w:r w:rsidR="00F40954" w:rsidRPr="00F40954">
        <w:rPr>
          <w:rFonts w:ascii="Arial" w:hAnsi="Arial" w:cs="Arial"/>
          <w:highlight w:val="yellow"/>
        </w:rPr>
        <w:t>REF</w:t>
      </w:r>
      <w:r w:rsidR="00F40954">
        <w:rPr>
          <w:rFonts w:ascii="Arial" w:hAnsi="Arial" w:cs="Arial"/>
        </w:rPr>
        <w:t>)</w:t>
      </w:r>
      <w:r w:rsidR="00D136A3">
        <w:rPr>
          <w:rFonts w:ascii="Arial" w:hAnsi="Arial" w:cs="Arial"/>
        </w:rPr>
        <w:t xml:space="preserve">. </w:t>
      </w:r>
      <w:r w:rsidR="007A2DEB" w:rsidRPr="009A59A0">
        <w:rPr>
          <w:rFonts w:ascii="Arial" w:hAnsi="Arial" w:cs="Arial"/>
        </w:rPr>
        <w:t xml:space="preserve">In the present study, we </w:t>
      </w:r>
      <w:r w:rsidR="00A739A8">
        <w:rPr>
          <w:rFonts w:ascii="Arial" w:hAnsi="Arial" w:cs="Arial"/>
        </w:rPr>
        <w:t>avoid this reve</w:t>
      </w:r>
      <w:r w:rsidR="007070D2">
        <w:rPr>
          <w:rFonts w:ascii="Arial" w:hAnsi="Arial" w:cs="Arial"/>
        </w:rPr>
        <w:t>rs</w:t>
      </w:r>
      <w:r w:rsidR="00A739A8">
        <w:rPr>
          <w:rFonts w:ascii="Arial" w:hAnsi="Arial" w:cs="Arial"/>
        </w:rPr>
        <w:t xml:space="preserve">al of temporal ordering </w:t>
      </w:r>
      <w:r w:rsidR="00D97BDE">
        <w:rPr>
          <w:rFonts w:ascii="Arial" w:hAnsi="Arial" w:cs="Arial"/>
        </w:rPr>
        <w:t>by implementing</w:t>
      </w:r>
      <w:r w:rsidR="007070D2">
        <w:rPr>
          <w:rFonts w:ascii="Arial" w:hAnsi="Arial" w:cs="Arial"/>
        </w:rPr>
        <w:t xml:space="preserve"> a multi-state modeling approach. </w:t>
      </w:r>
    </w:p>
    <w:p w14:paraId="3E7B0322" w14:textId="0CAFF6CA" w:rsidR="002866AC" w:rsidRPr="000B7D38" w:rsidRDefault="007127F7" w:rsidP="00FB7F6F">
      <w:pPr>
        <w:pStyle w:val="CommentText"/>
        <w:spacing w:line="480" w:lineRule="auto"/>
        <w:ind w:firstLine="720"/>
        <w:rPr>
          <w:rFonts w:ascii="Arial" w:hAnsi="Arial" w:cs="Arial"/>
          <w:sz w:val="22"/>
          <w:szCs w:val="22"/>
        </w:rPr>
      </w:pPr>
      <w:r w:rsidRPr="007127F7">
        <w:rPr>
          <w:rFonts w:ascii="Arial" w:hAnsi="Arial" w:cs="Arial"/>
          <w:sz w:val="22"/>
          <w:szCs w:val="22"/>
        </w:rPr>
        <w:lastRenderedPageBreak/>
        <w:t xml:space="preserve">To our knowledge studies have yet to examine how cognitive trajectories measured during study </w:t>
      </w:r>
      <w:r w:rsidRPr="00C45B3D">
        <w:rPr>
          <w:rFonts w:ascii="Arial" w:hAnsi="Arial" w:cs="Arial"/>
          <w:sz w:val="22"/>
          <w:szCs w:val="22"/>
        </w:rPr>
        <w:t xml:space="preserve">participation may put a person at risk of exhibiting a specific pathology at autopsy. </w:t>
      </w:r>
      <w:r w:rsidR="007070D2" w:rsidRPr="00C45B3D">
        <w:rPr>
          <w:rFonts w:ascii="Arial" w:hAnsi="Arial" w:cs="Arial"/>
          <w:sz w:val="22"/>
          <w:szCs w:val="22"/>
        </w:rPr>
        <w:t>Using</w:t>
      </w:r>
      <w:r w:rsidR="008F30B6" w:rsidRPr="00C45B3D">
        <w:rPr>
          <w:rFonts w:ascii="Arial" w:hAnsi="Arial" w:cs="Arial"/>
          <w:sz w:val="22"/>
          <w:szCs w:val="22"/>
        </w:rPr>
        <w:t xml:space="preserve"> a</w:t>
      </w:r>
      <w:r w:rsidR="007070D2" w:rsidRPr="00C45B3D">
        <w:rPr>
          <w:rFonts w:ascii="Arial" w:hAnsi="Arial" w:cs="Arial"/>
          <w:sz w:val="22"/>
          <w:szCs w:val="22"/>
        </w:rPr>
        <w:t xml:space="preserve"> multi-state </w:t>
      </w:r>
      <w:r w:rsidR="008F30B6" w:rsidRPr="00C45B3D">
        <w:rPr>
          <w:rFonts w:ascii="Arial" w:hAnsi="Arial" w:cs="Arial"/>
          <w:sz w:val="22"/>
          <w:szCs w:val="22"/>
        </w:rPr>
        <w:t>modeling technique,</w:t>
      </w:r>
      <w:r w:rsidR="007070D2" w:rsidRPr="00C45B3D">
        <w:rPr>
          <w:rFonts w:ascii="Arial" w:hAnsi="Arial" w:cs="Arial"/>
          <w:sz w:val="22"/>
          <w:szCs w:val="22"/>
        </w:rPr>
        <w:t xml:space="preserve"> we</w:t>
      </w:r>
      <w:r w:rsidR="00385EAD" w:rsidRPr="00C45B3D">
        <w:rPr>
          <w:rFonts w:ascii="Arial" w:hAnsi="Arial" w:cs="Arial"/>
          <w:sz w:val="22"/>
          <w:szCs w:val="22"/>
        </w:rPr>
        <w:t xml:space="preserve"> can</w:t>
      </w:r>
      <w:r w:rsidR="00A739A8" w:rsidRPr="00C45B3D">
        <w:rPr>
          <w:rFonts w:ascii="Arial" w:hAnsi="Arial" w:cs="Arial"/>
          <w:sz w:val="22"/>
          <w:szCs w:val="22"/>
        </w:rPr>
        <w:t xml:space="preserve"> </w:t>
      </w:r>
      <w:r w:rsidR="007A2DEB" w:rsidRPr="00C45B3D">
        <w:rPr>
          <w:rFonts w:ascii="Arial" w:hAnsi="Arial" w:cs="Arial"/>
          <w:sz w:val="22"/>
          <w:szCs w:val="22"/>
        </w:rPr>
        <w:t xml:space="preserve">examine how </w:t>
      </w:r>
      <w:r w:rsidR="00A739A8" w:rsidRPr="00C45B3D">
        <w:rPr>
          <w:rFonts w:ascii="Arial" w:hAnsi="Arial" w:cs="Arial"/>
          <w:sz w:val="22"/>
          <w:szCs w:val="22"/>
        </w:rPr>
        <w:t xml:space="preserve">an individual’s </w:t>
      </w:r>
      <w:r w:rsidR="007A2DEB" w:rsidRPr="00C45B3D">
        <w:rPr>
          <w:rFonts w:ascii="Arial" w:hAnsi="Arial" w:cs="Arial"/>
          <w:sz w:val="22"/>
          <w:szCs w:val="22"/>
        </w:rPr>
        <w:t xml:space="preserve">current cognitive state </w:t>
      </w:r>
      <w:r w:rsidR="007A2DEB" w:rsidRPr="00CE21FD">
        <w:rPr>
          <w:rFonts w:ascii="Arial" w:hAnsi="Arial" w:cs="Arial"/>
          <w:sz w:val="22"/>
          <w:szCs w:val="22"/>
          <w:highlight w:val="yellow"/>
        </w:rPr>
        <w:t xml:space="preserve">and/or </w:t>
      </w:r>
      <w:r w:rsidR="00A739A8" w:rsidRPr="00CE21FD">
        <w:rPr>
          <w:rFonts w:ascii="Arial" w:hAnsi="Arial" w:cs="Arial"/>
          <w:sz w:val="22"/>
          <w:szCs w:val="22"/>
          <w:highlight w:val="yellow"/>
        </w:rPr>
        <w:t xml:space="preserve">rate of cognitive </w:t>
      </w:r>
      <w:commentRangeStart w:id="30"/>
      <w:r w:rsidR="00A739A8" w:rsidRPr="00CE21FD">
        <w:rPr>
          <w:rFonts w:ascii="Arial" w:hAnsi="Arial" w:cs="Arial"/>
          <w:sz w:val="22"/>
          <w:szCs w:val="22"/>
          <w:highlight w:val="yellow"/>
        </w:rPr>
        <w:t>decline</w:t>
      </w:r>
      <w:commentRangeEnd w:id="30"/>
      <w:r w:rsidR="00CE21FD">
        <w:rPr>
          <w:rStyle w:val="CommentReference"/>
        </w:rPr>
        <w:commentReference w:id="30"/>
      </w:r>
      <w:r w:rsidR="00A739A8" w:rsidRPr="00C45B3D">
        <w:rPr>
          <w:rFonts w:ascii="Arial" w:hAnsi="Arial" w:cs="Arial"/>
          <w:sz w:val="22"/>
          <w:szCs w:val="22"/>
        </w:rPr>
        <w:t xml:space="preserve"> predict </w:t>
      </w:r>
      <w:r w:rsidR="007A2DEB" w:rsidRPr="00C45B3D">
        <w:rPr>
          <w:rFonts w:ascii="Arial" w:hAnsi="Arial" w:cs="Arial"/>
          <w:sz w:val="22"/>
          <w:szCs w:val="22"/>
        </w:rPr>
        <w:t>risk of AD related</w:t>
      </w:r>
      <w:r w:rsidR="008634EF" w:rsidRPr="00C45B3D">
        <w:rPr>
          <w:rFonts w:ascii="Arial" w:hAnsi="Arial" w:cs="Arial"/>
          <w:sz w:val="22"/>
          <w:szCs w:val="22"/>
        </w:rPr>
        <w:t xml:space="preserve"> neuropathology </w:t>
      </w:r>
      <w:r w:rsidR="00A739A8" w:rsidRPr="00C45B3D">
        <w:rPr>
          <w:rFonts w:ascii="Arial" w:hAnsi="Arial" w:cs="Arial"/>
          <w:sz w:val="22"/>
          <w:szCs w:val="22"/>
        </w:rPr>
        <w:t>found postmortem</w:t>
      </w:r>
      <w:r w:rsidR="007A2DEB" w:rsidRPr="00C45B3D">
        <w:rPr>
          <w:rFonts w:ascii="Arial" w:hAnsi="Arial" w:cs="Arial"/>
          <w:sz w:val="22"/>
          <w:szCs w:val="22"/>
        </w:rPr>
        <w:t xml:space="preserve">. </w:t>
      </w:r>
      <w:r w:rsidR="00E9476C" w:rsidRPr="00C45B3D">
        <w:rPr>
          <w:rFonts w:ascii="Arial" w:hAnsi="Arial" w:cs="Arial"/>
          <w:sz w:val="22"/>
          <w:szCs w:val="22"/>
        </w:rPr>
        <w:t xml:space="preserve">This </w:t>
      </w:r>
      <w:r w:rsidR="007A2DEB" w:rsidRPr="00C45B3D">
        <w:rPr>
          <w:rFonts w:ascii="Arial" w:hAnsi="Arial" w:cs="Arial"/>
          <w:sz w:val="22"/>
          <w:szCs w:val="22"/>
        </w:rPr>
        <w:t>‘forward looking’ approach</w:t>
      </w:r>
      <w:r w:rsidR="00E9476C" w:rsidRPr="00C45B3D">
        <w:rPr>
          <w:rFonts w:ascii="Arial" w:hAnsi="Arial" w:cs="Arial"/>
          <w:sz w:val="22"/>
          <w:szCs w:val="22"/>
        </w:rPr>
        <w:t xml:space="preserve"> has some key advantages</w:t>
      </w:r>
      <w:r w:rsidR="00C5593B" w:rsidRPr="00C45B3D">
        <w:rPr>
          <w:rFonts w:ascii="Arial" w:hAnsi="Arial" w:cs="Arial"/>
          <w:sz w:val="22"/>
          <w:szCs w:val="22"/>
        </w:rPr>
        <w:t xml:space="preserve">. First, this </w:t>
      </w:r>
      <w:r w:rsidR="007A2DEB" w:rsidRPr="00C45B3D">
        <w:rPr>
          <w:rFonts w:ascii="Arial" w:hAnsi="Arial" w:cs="Arial"/>
          <w:sz w:val="22"/>
          <w:szCs w:val="22"/>
        </w:rPr>
        <w:t xml:space="preserve">approach utilizes information from all available </w:t>
      </w:r>
      <w:r w:rsidR="008634EF" w:rsidRPr="00C45B3D">
        <w:rPr>
          <w:rFonts w:ascii="Arial" w:hAnsi="Arial" w:cs="Arial"/>
          <w:sz w:val="22"/>
          <w:szCs w:val="22"/>
        </w:rPr>
        <w:t>subjects, both</w:t>
      </w:r>
      <w:r w:rsidR="008634EF" w:rsidRPr="007127F7">
        <w:rPr>
          <w:rFonts w:ascii="Arial" w:hAnsi="Arial" w:cs="Arial"/>
          <w:sz w:val="22"/>
          <w:szCs w:val="22"/>
        </w:rPr>
        <w:t xml:space="preserve"> living and </w:t>
      </w:r>
      <w:r w:rsidR="002B54A2">
        <w:rPr>
          <w:rFonts w:ascii="Arial" w:hAnsi="Arial" w:cs="Arial"/>
          <w:sz w:val="22"/>
          <w:szCs w:val="22"/>
        </w:rPr>
        <w:t>deceased</w:t>
      </w:r>
      <w:r w:rsidR="008634EF" w:rsidRPr="007127F7">
        <w:rPr>
          <w:rFonts w:ascii="Arial" w:hAnsi="Arial" w:cs="Arial"/>
          <w:sz w:val="22"/>
          <w:szCs w:val="22"/>
        </w:rPr>
        <w:t xml:space="preserve"> compared to a </w:t>
      </w:r>
      <w:r w:rsidR="007A2DEB" w:rsidRPr="007127F7">
        <w:rPr>
          <w:rFonts w:ascii="Arial" w:hAnsi="Arial" w:cs="Arial"/>
          <w:sz w:val="22"/>
          <w:szCs w:val="22"/>
        </w:rPr>
        <w:t xml:space="preserve">‘looking back’ approach that only uses </w:t>
      </w:r>
      <w:r w:rsidR="009270EE" w:rsidRPr="007127F7">
        <w:rPr>
          <w:rFonts w:ascii="Arial" w:hAnsi="Arial" w:cs="Arial"/>
          <w:sz w:val="22"/>
          <w:szCs w:val="22"/>
        </w:rPr>
        <w:t xml:space="preserve">data from </w:t>
      </w:r>
      <w:r w:rsidR="002B54A2">
        <w:rPr>
          <w:rFonts w:ascii="Arial" w:hAnsi="Arial" w:cs="Arial"/>
          <w:sz w:val="22"/>
          <w:szCs w:val="22"/>
        </w:rPr>
        <w:t>deceased</w:t>
      </w:r>
      <w:r w:rsidR="00EF1FB1">
        <w:rPr>
          <w:rFonts w:ascii="Arial" w:hAnsi="Arial" w:cs="Arial"/>
          <w:sz w:val="22"/>
          <w:szCs w:val="22"/>
        </w:rPr>
        <w:t xml:space="preserve"> and autopsied</w:t>
      </w:r>
      <w:r w:rsidR="009270EE" w:rsidRPr="007127F7">
        <w:rPr>
          <w:rFonts w:ascii="Arial" w:hAnsi="Arial" w:cs="Arial"/>
          <w:sz w:val="22"/>
          <w:szCs w:val="22"/>
        </w:rPr>
        <w:t xml:space="preserve"> individuals</w:t>
      </w:r>
      <w:r w:rsidR="007A2DEB" w:rsidRPr="007127F7">
        <w:rPr>
          <w:rFonts w:ascii="Arial" w:hAnsi="Arial" w:cs="Arial"/>
          <w:sz w:val="22"/>
          <w:szCs w:val="22"/>
        </w:rPr>
        <w:t xml:space="preserve">. </w:t>
      </w:r>
      <w:r w:rsidR="00C5593B" w:rsidRPr="007127F7">
        <w:rPr>
          <w:rFonts w:ascii="Arial" w:hAnsi="Arial" w:cs="Arial"/>
          <w:sz w:val="22"/>
          <w:szCs w:val="22"/>
        </w:rPr>
        <w:t xml:space="preserve">Second, and most importantly, results from this analysis can be useful for individual patient </w:t>
      </w:r>
      <w:r w:rsidRPr="007127F7">
        <w:rPr>
          <w:rFonts w:ascii="Arial" w:hAnsi="Arial" w:cs="Arial"/>
          <w:sz w:val="22"/>
          <w:szCs w:val="22"/>
        </w:rPr>
        <w:t xml:space="preserve">prediction in clinical settings, implementation of relevant preventative treatments, and </w:t>
      </w:r>
      <w:r w:rsidR="00C5593B" w:rsidRPr="007127F7">
        <w:rPr>
          <w:rFonts w:ascii="Arial" w:hAnsi="Arial" w:cs="Arial"/>
          <w:sz w:val="22"/>
          <w:szCs w:val="22"/>
        </w:rPr>
        <w:t>helpful for study planning</w:t>
      </w:r>
      <w:r>
        <w:rPr>
          <w:rFonts w:ascii="Arial" w:hAnsi="Arial" w:cs="Arial"/>
          <w:sz w:val="22"/>
          <w:szCs w:val="22"/>
        </w:rPr>
        <w:t>.</w:t>
      </w:r>
      <w:r w:rsidR="007A2DEB" w:rsidRPr="007127F7">
        <w:rPr>
          <w:rFonts w:ascii="Arial" w:hAnsi="Arial" w:cs="Arial"/>
          <w:sz w:val="22"/>
          <w:szCs w:val="22"/>
        </w:rPr>
        <w:t xml:space="preserve"> Such </w:t>
      </w:r>
      <w:r w:rsidR="00555858" w:rsidRPr="007127F7">
        <w:rPr>
          <w:rFonts w:ascii="Arial" w:hAnsi="Arial" w:cs="Arial"/>
          <w:sz w:val="22"/>
          <w:szCs w:val="22"/>
        </w:rPr>
        <w:t xml:space="preserve">an </w:t>
      </w:r>
      <w:r w:rsidR="007A2DEB" w:rsidRPr="007127F7">
        <w:rPr>
          <w:rFonts w:ascii="Arial" w:hAnsi="Arial" w:cs="Arial"/>
          <w:sz w:val="22"/>
          <w:szCs w:val="22"/>
        </w:rPr>
        <w:t xml:space="preserve">approach would </w:t>
      </w:r>
      <w:r w:rsidR="00960E51">
        <w:rPr>
          <w:rFonts w:ascii="Arial" w:hAnsi="Arial" w:cs="Arial"/>
          <w:sz w:val="22"/>
          <w:szCs w:val="22"/>
        </w:rPr>
        <w:t xml:space="preserve">thus </w:t>
      </w:r>
      <w:r w:rsidR="007A2DEB" w:rsidRPr="007127F7">
        <w:rPr>
          <w:rFonts w:ascii="Arial" w:hAnsi="Arial" w:cs="Arial"/>
          <w:sz w:val="22"/>
          <w:szCs w:val="22"/>
        </w:rPr>
        <w:t xml:space="preserve">allow for a forward prediction line of reasoning that goes in line with theoretical </w:t>
      </w:r>
      <w:r w:rsidR="007A2DEB" w:rsidRPr="000B7D38">
        <w:rPr>
          <w:rFonts w:ascii="Arial" w:hAnsi="Arial" w:cs="Arial"/>
          <w:sz w:val="22"/>
          <w:szCs w:val="22"/>
        </w:rPr>
        <w:t>accounts</w:t>
      </w:r>
      <w:r w:rsidR="00B139F1" w:rsidRPr="000B7D38">
        <w:rPr>
          <w:rFonts w:ascii="Arial" w:hAnsi="Arial" w:cs="Arial"/>
          <w:sz w:val="22"/>
          <w:szCs w:val="22"/>
        </w:rPr>
        <w:fldChar w:fldCharType="begin"/>
      </w:r>
      <w:r w:rsidR="00970211">
        <w:rPr>
          <w:rFonts w:ascii="Arial" w:hAnsi="Arial" w:cs="Arial"/>
          <w:sz w:val="22"/>
          <w:szCs w:val="22"/>
        </w:rPr>
        <w:instrText xml:space="preserve"> ADDIN ZOTERO_ITEM CSL_CITATION {"citationID":"163sfrbalo","properties":{"formattedCitation":"{\\rtf \\super 9\\nosupersub{}}","plainCitation":"9"},"citationItems":[{"id":9362,"uris":["http://zotero.org/users/640617/items/TUZZVND2"],"uri":["http://zotero.org/users/640617/items/TUZZVND2"],"itemData":{"id":9362,"type":"article-journal","title":"Hypothetical model of dynamic biomarkers of the Alzheimer's pathological cascade","container-title":"The Lancet Neurology","page":"119-128","volume":"9","issue":"1","source":"CrossRef","DOI":"10.1016/S1474-4422(09)70299-6","ISSN":"14744422","language":"en","author":[{"family":"Jack","given":"Clifford R"},{"family":"Knopman","given":"David S"},{"family":"Jagust","given":"William J"},{"family":"Shaw","given":"Leslie M"},{"family":"Aisen","given":"Paul S"},{"family":"Weiner","given":"Michael W"},{"family":"Petersen","given":"Ronald C"},{"family":"Trojanowski","given":"John Q"}],"issued":{"date-parts":[["2010",1]]}}}],"schema":"https://github.com/citation-style-language/schema/raw/master/csl-citation.json"} </w:instrText>
      </w:r>
      <w:r w:rsidR="00B139F1" w:rsidRPr="000B7D38">
        <w:rPr>
          <w:rFonts w:ascii="Arial" w:hAnsi="Arial" w:cs="Arial"/>
          <w:sz w:val="22"/>
          <w:szCs w:val="22"/>
        </w:rPr>
        <w:fldChar w:fldCharType="separate"/>
      </w:r>
      <w:r w:rsidR="0041115E" w:rsidRPr="0041115E">
        <w:rPr>
          <w:rFonts w:ascii="Arial" w:hAnsi="Arial" w:cs="Arial"/>
          <w:sz w:val="22"/>
          <w:vertAlign w:val="superscript"/>
        </w:rPr>
        <w:t>9</w:t>
      </w:r>
      <w:r w:rsidR="00B139F1" w:rsidRPr="000B7D38">
        <w:rPr>
          <w:rFonts w:ascii="Arial" w:hAnsi="Arial" w:cs="Arial"/>
          <w:sz w:val="22"/>
          <w:szCs w:val="22"/>
        </w:rPr>
        <w:fldChar w:fldCharType="end"/>
      </w:r>
      <w:r w:rsidR="007A2DEB" w:rsidRPr="000B7D38">
        <w:rPr>
          <w:rFonts w:ascii="Arial" w:hAnsi="Arial" w:cs="Arial"/>
          <w:sz w:val="22"/>
          <w:szCs w:val="22"/>
        </w:rPr>
        <w:t xml:space="preserve"> and may be clinically informative.</w:t>
      </w:r>
    </w:p>
    <w:p w14:paraId="646D9AF9" w14:textId="68EEF61B" w:rsidR="00A559D0" w:rsidRPr="000B7D38" w:rsidRDefault="00F9293E" w:rsidP="004A058A">
      <w:pPr>
        <w:rPr>
          <w:rFonts w:ascii="Arial" w:hAnsi="Arial" w:cs="Arial"/>
          <w:b/>
        </w:rPr>
      </w:pPr>
      <w:r w:rsidRPr="000B7D38">
        <w:rPr>
          <w:rFonts w:ascii="Arial" w:hAnsi="Arial" w:cs="Arial"/>
          <w:b/>
        </w:rPr>
        <w:t>Subjects and Methods</w:t>
      </w:r>
      <w:r w:rsidR="004A058A" w:rsidRPr="000B7D38">
        <w:rPr>
          <w:rFonts w:ascii="Arial" w:hAnsi="Arial" w:cs="Arial"/>
          <w:b/>
        </w:rPr>
        <w:t>:</w:t>
      </w:r>
    </w:p>
    <w:p w14:paraId="3FA91A1D" w14:textId="555BAF03" w:rsidR="007F77A2" w:rsidRPr="00136FD6" w:rsidRDefault="007F77A2" w:rsidP="004A058A">
      <w:pPr>
        <w:rPr>
          <w:rFonts w:ascii="Arial" w:hAnsi="Arial" w:cs="Arial"/>
          <w:b/>
        </w:rPr>
      </w:pPr>
      <w:r w:rsidRPr="00136FD6">
        <w:rPr>
          <w:rFonts w:ascii="Arial" w:hAnsi="Arial" w:cs="Arial"/>
          <w:b/>
        </w:rPr>
        <w:t>Subjects</w:t>
      </w:r>
    </w:p>
    <w:p w14:paraId="0DD7EB66" w14:textId="560DF582" w:rsidR="00D6187F" w:rsidRPr="00D6187F" w:rsidRDefault="007F77A2" w:rsidP="004B03A7">
      <w:pPr>
        <w:spacing w:after="0" w:line="480" w:lineRule="auto"/>
        <w:ind w:firstLine="720"/>
        <w:contextualSpacing/>
        <w:rPr>
          <w:rFonts w:ascii="Arial" w:hAnsi="Arial" w:cs="Arial"/>
        </w:rPr>
      </w:pPr>
      <w:r>
        <w:rPr>
          <w:rFonts w:ascii="Arial" w:hAnsi="Arial" w:cs="Arial"/>
        </w:rPr>
        <w:t xml:space="preserve">Subjects </w:t>
      </w:r>
      <w:r w:rsidR="007A2DEB" w:rsidRPr="00A90501">
        <w:rPr>
          <w:rFonts w:ascii="Arial" w:hAnsi="Arial" w:cs="Arial"/>
        </w:rPr>
        <w:t xml:space="preserve">were part of two large longitudinal </w:t>
      </w:r>
      <w:r w:rsidR="008222A5" w:rsidRPr="00D6187F">
        <w:rPr>
          <w:rFonts w:ascii="Arial" w:hAnsi="Arial" w:cs="Arial"/>
        </w:rPr>
        <w:t>clinical-pathologic cohort studies of dementia</w:t>
      </w:r>
      <w:r w:rsidRPr="00D6187F">
        <w:rPr>
          <w:rFonts w:ascii="Arial" w:hAnsi="Arial" w:cs="Arial"/>
        </w:rPr>
        <w:t xml:space="preserve">, </w:t>
      </w:r>
      <w:r w:rsidR="008222A5" w:rsidRPr="00D6187F">
        <w:rPr>
          <w:rFonts w:ascii="Arial" w:hAnsi="Arial" w:cs="Arial"/>
        </w:rPr>
        <w:t xml:space="preserve">the </w:t>
      </w:r>
      <w:r w:rsidR="003C37A3" w:rsidRPr="00A90501">
        <w:rPr>
          <w:rFonts w:ascii="Arial" w:hAnsi="Arial" w:cs="Arial"/>
        </w:rPr>
        <w:t>Religious Orders Study</w:t>
      </w:r>
      <w:r w:rsidR="003C37A3">
        <w:rPr>
          <w:rFonts w:ascii="Arial" w:hAnsi="Arial" w:cs="Arial"/>
        </w:rPr>
        <w:t xml:space="preserve"> (ROS) and the </w:t>
      </w:r>
      <w:r w:rsidR="008222A5" w:rsidRPr="00A90501">
        <w:rPr>
          <w:rFonts w:ascii="Arial" w:hAnsi="Arial" w:cs="Arial"/>
        </w:rPr>
        <w:t>Rush Memory and Aging Project</w:t>
      </w:r>
      <w:r w:rsidR="008222A5">
        <w:rPr>
          <w:rFonts w:ascii="Arial" w:hAnsi="Arial" w:cs="Arial"/>
        </w:rPr>
        <w:t xml:space="preserve"> (MAP)</w:t>
      </w:r>
      <w:r w:rsidR="008222A5" w:rsidRPr="00A90501">
        <w:rPr>
          <w:rFonts w:ascii="Arial" w:hAnsi="Arial" w:cs="Arial"/>
        </w:rPr>
        <w:t xml:space="preserve"> </w:t>
      </w:r>
      <w:r w:rsidR="00D6187F" w:rsidRPr="00A90501">
        <w:rPr>
          <w:rFonts w:ascii="Arial" w:hAnsi="Arial" w:cs="Arial"/>
        </w:rPr>
        <w:fldChar w:fldCharType="begin"/>
      </w:r>
      <w:r w:rsidR="00970211">
        <w:rPr>
          <w:rFonts w:ascii="Arial" w:hAnsi="Arial" w:cs="Arial"/>
        </w:rPr>
        <w:instrText xml:space="preserve"> ADDIN ZOTERO_ITEM CSL_CITATION {"citationID":"rbAI6hHu","properties":{"formattedCitation":"{\\rtf \\super 10,11\\nosupersub{}}","plainCitation":"10,11"},"citationItems":[{"id":2144,"uris":["http://zotero.org/users/640617/items/4TRC2V5G"],"uri":["http://zotero.org/users/640617/items/4TRC2V5G"],"itemData":{"id":2144,"type":"article-journal","title":"The Rush Memory and Aging Project: Study design and baseline characteristics of the study cohort","container-title":"Neuroepidemiology","page":"163-175","volume":"25","issue":"4","source":"CrossRef","DOI":"10.1159/000087446","ISSN":"1423-0208, 0251-5350","shortTitle":"The Rush Memory and Aging Project","language":"en","author":[{"family":"Bennett","given":"David A."},{"family":"Schneider","given":"Julie A."},{"family":"Buchman","given":"Aron S."},{"family":"Mendes de Leon","given":"Carlos"},{"family":"Bienias","given":"Julia L."},{"family":"Wilson","given":"Robert S."}],"issued":{"date-parts":[["2005"]]}}},{"id":9187,"uris":["http://zotero.org/users/640617/items/E9U999A3"],"uri":["http://zotero.org/users/640617/items/E9U999A3"],"itemData":{"id":9187,"type":"article-journal","title":"Overview and findings from the religious orders study","container-title":"Current Alzheimer research","page":"628-645","volume":"9","issue":"6","source":"PubMed Central","abstract":"The Religious Orders Study is a longitudinal clinical-pathologic cohort study of aging and Alzheimer’s disease (AD). In this manuscript, we summarize the study methods including the study design and describe the clinical evaluation, assessment of risk factors, collection of ante-mortem biological specimens, brain autopsy and collection of selected post-mortem data. The results: 1) review the relation of neuropathologic indices to clinical diagnoses and cognition proximate to death; 2) examine the relation of risk factors to clinical outcomes; 3) examine the relation of risk factors to measures of neuropathology; and 4) summarize additional study findings. We then discuss and contextualize the study findings.","ISSN":"1567-2050","note":"PMID: 22471860\nPMCID: PMC3409291","journalAbbreviation":"Curr Alzheimer Res","author":[{"family":"Bennett","given":"David A."},{"family":"Schneider","given":"Julie A."},{"family":"Arvanitakis","given":"Zoe"},{"family":"Wilson","given":"Robert S."}],"issued":{"date-parts":[["2012",7,1]]},"PMID":"22471860","PMCID":"PMC3409291"}}],"schema":"https://github.com/citation-style-language/schema/raw/master/csl-citation.json"} </w:instrText>
      </w:r>
      <w:r w:rsidR="00D6187F" w:rsidRPr="00A90501">
        <w:rPr>
          <w:rFonts w:ascii="Arial" w:hAnsi="Arial" w:cs="Arial"/>
        </w:rPr>
        <w:fldChar w:fldCharType="separate"/>
      </w:r>
      <w:r w:rsidR="0041115E" w:rsidRPr="0041115E">
        <w:rPr>
          <w:rFonts w:ascii="Arial" w:hAnsi="Arial" w:cs="Arial"/>
          <w:szCs w:val="24"/>
          <w:vertAlign w:val="superscript"/>
        </w:rPr>
        <w:t>10,11</w:t>
      </w:r>
      <w:r w:rsidR="00D6187F" w:rsidRPr="00A90501">
        <w:rPr>
          <w:rFonts w:ascii="Arial" w:hAnsi="Arial" w:cs="Arial"/>
        </w:rPr>
        <w:fldChar w:fldCharType="end"/>
      </w:r>
      <w:r>
        <w:rPr>
          <w:rFonts w:ascii="Arial" w:hAnsi="Arial" w:cs="Arial"/>
        </w:rPr>
        <w:t xml:space="preserve">. </w:t>
      </w:r>
      <w:r w:rsidR="003C37A3">
        <w:rPr>
          <w:rFonts w:ascii="Arial" w:hAnsi="Arial" w:cs="Arial"/>
        </w:rPr>
        <w:t>ROS</w:t>
      </w:r>
      <w:r w:rsidR="00D6187F" w:rsidRPr="00D6187F">
        <w:rPr>
          <w:rFonts w:ascii="Arial" w:hAnsi="Arial" w:cs="Arial"/>
        </w:rPr>
        <w:t xml:space="preserve"> participants are older Catholic nuns, priests, and brothers who agreed to participate in annual clinical evaluations and brain donation at death. This study was approved by the Institutional Review Board of Rush—Presbyterian—St. Luke’s Medical Center. </w:t>
      </w:r>
      <w:r w:rsidR="007F7A9E">
        <w:rPr>
          <w:rFonts w:ascii="Arial" w:hAnsi="Arial" w:cs="Arial"/>
        </w:rPr>
        <w:t>The ROS sample</w:t>
      </w:r>
      <w:r w:rsidR="00D6187F" w:rsidRPr="00D6187F">
        <w:rPr>
          <w:rFonts w:ascii="Arial" w:hAnsi="Arial" w:cs="Arial"/>
        </w:rPr>
        <w:t xml:space="preserve"> consisted of 1,303 individuals</w:t>
      </w:r>
      <w:r w:rsidR="007F7A9E">
        <w:rPr>
          <w:rFonts w:ascii="Arial" w:hAnsi="Arial" w:cs="Arial"/>
        </w:rPr>
        <w:t>,</w:t>
      </w:r>
      <w:r w:rsidR="00D6187F" w:rsidRPr="00D6187F">
        <w:rPr>
          <w:rFonts w:ascii="Arial" w:hAnsi="Arial" w:cs="Arial"/>
        </w:rPr>
        <w:t xml:space="preserve"> 70.83% of </w:t>
      </w:r>
      <w:proofErr w:type="gramStart"/>
      <w:r w:rsidR="00D6187F" w:rsidRPr="00D6187F">
        <w:rPr>
          <w:rFonts w:ascii="Arial" w:hAnsi="Arial" w:cs="Arial"/>
        </w:rPr>
        <w:t>whom</w:t>
      </w:r>
      <w:proofErr w:type="gramEnd"/>
      <w:r w:rsidR="00D6187F" w:rsidRPr="00D6187F">
        <w:rPr>
          <w:rFonts w:ascii="Arial" w:hAnsi="Arial" w:cs="Arial"/>
        </w:rPr>
        <w:t xml:space="preserve"> were female and </w:t>
      </w:r>
      <w:r w:rsidR="007F7A9E">
        <w:rPr>
          <w:rFonts w:ascii="Arial" w:hAnsi="Arial" w:cs="Arial"/>
        </w:rPr>
        <w:t>wer</w:t>
      </w:r>
      <w:r w:rsidR="00AC6544">
        <w:rPr>
          <w:rFonts w:ascii="Arial" w:hAnsi="Arial" w:cs="Arial"/>
        </w:rPr>
        <w:t>e 75.92 (SD = 7.44, range = 55-</w:t>
      </w:r>
      <w:r w:rsidR="007F7A9E">
        <w:rPr>
          <w:rFonts w:ascii="Arial" w:hAnsi="Arial" w:cs="Arial"/>
        </w:rPr>
        <w:t>1</w:t>
      </w:r>
      <w:r w:rsidR="00D6187F" w:rsidRPr="00D6187F">
        <w:rPr>
          <w:rFonts w:ascii="Arial" w:hAnsi="Arial" w:cs="Arial"/>
        </w:rPr>
        <w:t>03) years old at baseline.</w:t>
      </w:r>
      <w:r w:rsidR="00D6187F">
        <w:rPr>
          <w:rFonts w:ascii="Arial" w:hAnsi="Arial" w:cs="Arial"/>
        </w:rPr>
        <w:t xml:space="preserve"> </w:t>
      </w:r>
      <w:r w:rsidR="003172E6">
        <w:rPr>
          <w:rFonts w:ascii="Arial" w:hAnsi="Arial" w:cs="Arial"/>
        </w:rPr>
        <w:t>ROS</w:t>
      </w:r>
      <w:r w:rsidR="00D6187F">
        <w:rPr>
          <w:rFonts w:ascii="Arial" w:hAnsi="Arial" w:cs="Arial"/>
        </w:rPr>
        <w:t xml:space="preserve"> incorporated cognitive assessments for up to 20 years. </w:t>
      </w:r>
      <w:r w:rsidR="003A5ABF">
        <w:rPr>
          <w:rFonts w:ascii="Arial" w:hAnsi="Arial" w:cs="Arial"/>
        </w:rPr>
        <w:t>MAP consists of</w:t>
      </w:r>
      <w:r w:rsidR="00D6187F" w:rsidRPr="00780C38">
        <w:rPr>
          <w:rFonts w:ascii="Arial" w:hAnsi="Arial" w:cs="Arial"/>
        </w:rPr>
        <w:t xml:space="preserve"> older community-dwelling </w:t>
      </w:r>
      <w:r w:rsidR="0021470A">
        <w:rPr>
          <w:rFonts w:ascii="Arial" w:hAnsi="Arial" w:cs="Arial"/>
        </w:rPr>
        <w:t xml:space="preserve">adults </w:t>
      </w:r>
      <w:r w:rsidR="00D6187F" w:rsidRPr="00780C38">
        <w:rPr>
          <w:rFonts w:ascii="Arial" w:hAnsi="Arial" w:cs="Arial"/>
        </w:rPr>
        <w:t xml:space="preserve">who agreed to participate in annual clinical evaluations and brain donations at death. The </w:t>
      </w:r>
      <w:proofErr w:type="gramStart"/>
      <w:r w:rsidR="00D6187F" w:rsidRPr="00780C38">
        <w:rPr>
          <w:rFonts w:ascii="Arial" w:hAnsi="Arial" w:cs="Arial"/>
        </w:rPr>
        <w:t>study was approved by the Institutional Review Board of Rush University Medical Center</w:t>
      </w:r>
      <w:proofErr w:type="gramEnd"/>
      <w:r w:rsidR="00D6187F" w:rsidRPr="00780C38">
        <w:rPr>
          <w:rFonts w:ascii="Arial" w:hAnsi="Arial" w:cs="Arial"/>
        </w:rPr>
        <w:t xml:space="preserve">. </w:t>
      </w:r>
      <w:r w:rsidR="003A5ABF">
        <w:rPr>
          <w:rFonts w:ascii="Arial" w:hAnsi="Arial" w:cs="Arial"/>
        </w:rPr>
        <w:t>MAP participants</w:t>
      </w:r>
      <w:r w:rsidR="00D6187F" w:rsidRPr="00780C38">
        <w:rPr>
          <w:rFonts w:ascii="Arial" w:hAnsi="Arial" w:cs="Arial"/>
        </w:rPr>
        <w:t xml:space="preserve"> consisted of 1,789 individuals 73.39% of </w:t>
      </w:r>
      <w:proofErr w:type="gramStart"/>
      <w:r w:rsidR="00D6187F" w:rsidRPr="00780C38">
        <w:rPr>
          <w:rFonts w:ascii="Arial" w:hAnsi="Arial" w:cs="Arial"/>
        </w:rPr>
        <w:t>whom</w:t>
      </w:r>
      <w:proofErr w:type="gramEnd"/>
      <w:r w:rsidR="00D6187F" w:rsidRPr="00780C38">
        <w:rPr>
          <w:rFonts w:ascii="Arial" w:hAnsi="Arial" w:cs="Arial"/>
        </w:rPr>
        <w:t xml:space="preserve"> were female and who we</w:t>
      </w:r>
      <w:r w:rsidR="007F7A9E">
        <w:rPr>
          <w:rFonts w:ascii="Arial" w:hAnsi="Arial" w:cs="Arial"/>
        </w:rPr>
        <w:t xml:space="preserve">re 79.94 (SD = 7.64, range = 53 - </w:t>
      </w:r>
      <w:r w:rsidR="00D6187F" w:rsidRPr="00780C38">
        <w:rPr>
          <w:rFonts w:ascii="Arial" w:hAnsi="Arial" w:cs="Arial"/>
        </w:rPr>
        <w:t xml:space="preserve">101) years old on </w:t>
      </w:r>
      <w:r w:rsidR="00D6187F" w:rsidRPr="00780C38">
        <w:rPr>
          <w:rFonts w:ascii="Arial" w:hAnsi="Arial" w:cs="Arial"/>
        </w:rPr>
        <w:lastRenderedPageBreak/>
        <w:t xml:space="preserve">average at baseline. The </w:t>
      </w:r>
      <w:r w:rsidR="00D6187F">
        <w:rPr>
          <w:rFonts w:ascii="Arial" w:hAnsi="Arial" w:cs="Arial"/>
        </w:rPr>
        <w:t>MAP study incorporated</w:t>
      </w:r>
      <w:r w:rsidR="00D6187F" w:rsidRPr="00A90501">
        <w:rPr>
          <w:rFonts w:ascii="Arial" w:hAnsi="Arial" w:cs="Arial"/>
        </w:rPr>
        <w:t xml:space="preserve"> annual cognitive assessments for up to </w:t>
      </w:r>
      <w:r w:rsidR="00D6187F">
        <w:rPr>
          <w:rFonts w:ascii="Arial" w:hAnsi="Arial" w:cs="Arial"/>
        </w:rPr>
        <w:t>17</w:t>
      </w:r>
      <w:r w:rsidR="00D6187F" w:rsidRPr="00A90501">
        <w:rPr>
          <w:rFonts w:ascii="Arial" w:hAnsi="Arial" w:cs="Arial"/>
        </w:rPr>
        <w:t xml:space="preserve"> years</w:t>
      </w:r>
      <w:r w:rsidR="00D6187F">
        <w:rPr>
          <w:rFonts w:ascii="Arial" w:hAnsi="Arial" w:cs="Arial"/>
        </w:rPr>
        <w:t>.</w:t>
      </w:r>
    </w:p>
    <w:p w14:paraId="043B6FF1" w14:textId="0965C020" w:rsidR="006438E5" w:rsidRDefault="003A5ABF" w:rsidP="004B03A7">
      <w:pPr>
        <w:spacing w:after="0" w:line="480" w:lineRule="auto"/>
        <w:ind w:firstLine="720"/>
        <w:contextualSpacing/>
        <w:rPr>
          <w:rFonts w:ascii="Arial" w:hAnsi="Arial" w:cs="Arial"/>
        </w:rPr>
      </w:pPr>
      <w:r>
        <w:rPr>
          <w:rFonts w:ascii="Arial" w:hAnsi="Arial" w:cs="Arial"/>
        </w:rPr>
        <w:t xml:space="preserve">The total sample for our current analysis </w:t>
      </w:r>
      <w:r w:rsidR="00780C38" w:rsidRPr="00780C38">
        <w:rPr>
          <w:rFonts w:ascii="Arial" w:hAnsi="Arial" w:cs="Arial"/>
        </w:rPr>
        <w:t xml:space="preserve">consisted of </w:t>
      </w:r>
      <w:commentRangeStart w:id="31"/>
      <w:r w:rsidR="00780C38" w:rsidRPr="00780C38">
        <w:rPr>
          <w:rFonts w:ascii="Arial" w:hAnsi="Arial" w:cs="Arial"/>
        </w:rPr>
        <w:t xml:space="preserve">3,092 </w:t>
      </w:r>
      <w:commentRangeEnd w:id="31"/>
      <w:r w:rsidR="00780C38" w:rsidRPr="00780C38">
        <w:rPr>
          <w:rFonts w:ascii="Arial" w:hAnsi="Arial" w:cs="Arial"/>
        </w:rPr>
        <w:commentReference w:id="31"/>
      </w:r>
      <w:r w:rsidR="00780C38" w:rsidRPr="00780C38">
        <w:rPr>
          <w:rFonts w:ascii="Arial" w:hAnsi="Arial" w:cs="Arial"/>
        </w:rPr>
        <w:t xml:space="preserve">individuals with an average of </w:t>
      </w:r>
      <w:commentRangeStart w:id="32"/>
      <w:r w:rsidR="00780C38" w:rsidRPr="00780C38">
        <w:rPr>
          <w:rFonts w:ascii="Arial" w:hAnsi="Arial" w:cs="Arial"/>
        </w:rPr>
        <w:t>6.82 (SD = 5.37, range = 0</w:t>
      </w:r>
      <w:r w:rsidR="00B36F53">
        <w:rPr>
          <w:rFonts w:ascii="Arial" w:hAnsi="Arial" w:cs="Arial"/>
        </w:rPr>
        <w:t xml:space="preserve"> </w:t>
      </w:r>
      <w:r w:rsidR="00780C38" w:rsidRPr="00780C38">
        <w:rPr>
          <w:rFonts w:ascii="Arial" w:hAnsi="Arial" w:cs="Arial"/>
        </w:rPr>
        <w:t>-</w:t>
      </w:r>
      <w:r w:rsidR="00B36F53">
        <w:rPr>
          <w:rFonts w:ascii="Arial" w:hAnsi="Arial" w:cs="Arial"/>
        </w:rPr>
        <w:t xml:space="preserve"> </w:t>
      </w:r>
      <w:r w:rsidR="00780C38" w:rsidRPr="00780C38">
        <w:rPr>
          <w:rFonts w:ascii="Arial" w:hAnsi="Arial" w:cs="Arial"/>
        </w:rPr>
        <w:t xml:space="preserve">22) </w:t>
      </w:r>
      <w:commentRangeEnd w:id="32"/>
      <w:r w:rsidR="00780C38" w:rsidRPr="00780C38">
        <w:rPr>
          <w:rFonts w:ascii="Arial" w:hAnsi="Arial" w:cs="Arial"/>
        </w:rPr>
        <w:commentReference w:id="32"/>
      </w:r>
      <w:r w:rsidR="00780C38" w:rsidRPr="00780C38">
        <w:rPr>
          <w:rFonts w:ascii="Arial" w:hAnsi="Arial" w:cs="Arial"/>
        </w:rPr>
        <w:t xml:space="preserve">years of annual assessments. As of September 16th, 2015 roughly 50 percent (N = 1,492) of participants were deceased and were 88.4 (SD = 6.6, range = 65-108) years of age on average. </w:t>
      </w:r>
      <w:r w:rsidR="006438E5" w:rsidRPr="00780C38">
        <w:rPr>
          <w:rFonts w:ascii="Arial" w:hAnsi="Arial" w:cs="Arial"/>
        </w:rPr>
        <w:t>Table 1 presents additional descriptive data.</w:t>
      </w:r>
    </w:p>
    <w:p w14:paraId="376931E5" w14:textId="611E50C7" w:rsidR="00091486" w:rsidRPr="00C76E23" w:rsidRDefault="00A919A1" w:rsidP="00DD4B2E">
      <w:pPr>
        <w:spacing w:after="0" w:line="480" w:lineRule="auto"/>
        <w:contextualSpacing/>
        <w:rPr>
          <w:rFonts w:ascii="Arial" w:hAnsi="Arial" w:cs="Arial"/>
          <w:b/>
        </w:rPr>
      </w:pPr>
      <w:r w:rsidRPr="00C76E23">
        <w:rPr>
          <w:rFonts w:ascii="Arial" w:hAnsi="Arial" w:cs="Arial"/>
          <w:b/>
        </w:rPr>
        <w:t xml:space="preserve">Pathologic </w:t>
      </w:r>
      <w:r w:rsidR="00445741" w:rsidRPr="00C76E23">
        <w:rPr>
          <w:rFonts w:ascii="Arial" w:hAnsi="Arial" w:cs="Arial"/>
          <w:b/>
        </w:rPr>
        <w:t>Outcome Categories</w:t>
      </w:r>
    </w:p>
    <w:p w14:paraId="4E576F7F" w14:textId="3A1A855D" w:rsidR="00B903C1" w:rsidRPr="00C76E23" w:rsidRDefault="00445741" w:rsidP="00DD4B2E">
      <w:pPr>
        <w:spacing w:after="0" w:line="480" w:lineRule="auto"/>
        <w:ind w:firstLine="720"/>
        <w:contextualSpacing/>
        <w:rPr>
          <w:rFonts w:ascii="Arial" w:hAnsi="Arial" w:cs="Arial"/>
        </w:rPr>
      </w:pPr>
      <w:r w:rsidRPr="00C76E23">
        <w:rPr>
          <w:rFonts w:ascii="Arial" w:hAnsi="Arial" w:cs="Arial"/>
        </w:rPr>
        <w:t xml:space="preserve">We examined three types of pathological endpoints that are associated with AD pathology; </w:t>
      </w:r>
      <w:proofErr w:type="spellStart"/>
      <w:r w:rsidRPr="00C76E23">
        <w:rPr>
          <w:rFonts w:ascii="Arial" w:hAnsi="Arial" w:cs="Arial"/>
        </w:rPr>
        <w:t>Braak</w:t>
      </w:r>
      <w:proofErr w:type="spellEnd"/>
      <w:r w:rsidRPr="00C76E23">
        <w:rPr>
          <w:rFonts w:ascii="Arial" w:hAnsi="Arial" w:cs="Arial"/>
        </w:rPr>
        <w:t xml:space="preserve"> staging, </w:t>
      </w:r>
      <w:r w:rsidR="00D4704B" w:rsidRPr="00C76E23">
        <w:rPr>
          <w:rFonts w:ascii="Arial" w:hAnsi="Arial" w:cs="Arial"/>
        </w:rPr>
        <w:t>Consortium to Establish a Registry for Alzheimer’s disease (CERAD) protocol</w:t>
      </w:r>
      <w:r w:rsidR="00D4704B" w:rsidRPr="00C76E23">
        <w:rPr>
          <w:rFonts w:ascii="Arial" w:hAnsi="Arial" w:cs="Arial"/>
        </w:rPr>
        <w:fldChar w:fldCharType="begin"/>
      </w:r>
      <w:r w:rsidR="00970211">
        <w:rPr>
          <w:rFonts w:ascii="Arial" w:hAnsi="Arial" w:cs="Arial"/>
        </w:rPr>
        <w:instrText xml:space="preserve"> ADDIN ZOTERO_ITEM CSL_CITATION {"citationID":"tm5oumg9n","properties":{"formattedCitation":"{\\rtf \\super 12\\nosupersub{}}","plainCitation":"12"},"citationItems":[{"id":9354,"uris":["http://zotero.org/users/640617/items/EGEM3SEU"],"uri":["http://zotero.org/users/640617/items/EGEM3SEU"],"itemData":{"id":9354,"type":"article-journal","title":"The Consortium to Establish a Registry for Alzheimer's Disease (CERAD). Part II. Standardization of the neuropathologic assessment of Alzheimer's disease","container-title":"Neurology","page":"479-486","volume":"41","issue":"4","source":"PubMed","abstract":"The Neuropathology Task Force of the Consortium to Establish a Registry for Alzheimer's Disease (CERAD) has developed a practical and standardized neuropathology protocol for the postmortem assessment of dementia and control subjects. The protocol provides neuropathologic definitions of such terms as \"definite Alzheimer's disease\" (AD), \"probable AD,\" \"possible AD,\" and \"normal brain\" to indicate levels of diagnostic certainty, reduce subjective interpretation, and assure common language. To pretest the protocol, neuropathologists from 15 participating centers entered information on autopsy brains from 142 demented patients clinically diagnosed as probable AD and on eight nondemented patients. Eighty-four percent of the dementia cases fulfilled CERAD neuropathologic criteria for definite AD. As increasingly large numbers of prospectively studied dementia and control subjects are autopsied, the CERAD neuropathology protocol will help to refine diagnostic criteria, assess overlapping pathology, and lead to a better understanding of early subclinical changes of AD and normal aging.","ISSN":"0028-3878","note":"PMID: 2011243","journalAbbreviation":"Neurology","language":"eng","author":[{"family":"Mirra","given":"S. S."},{"family":"Heyman","given":"A."},{"family":"McKeel","given":"D."},{"family":"Sumi","given":"S. M."},{"family":"Crain","given":"B. J."},{"family":"Brownlee","given":"L. M."},{"family":"Vogel","given":"F. S."},{"family":"Hughes","given":"J. P."},{"family":"Belle","given":"G.","non-dropping-particle":"van"},{"family":"Berg","given":"L."}],"issued":{"date-parts":[["1991",4]]},"PMID":"2011243"}}],"schema":"https://github.com/citation-style-language/schema/raw/master/csl-citation.json"} </w:instrText>
      </w:r>
      <w:r w:rsidR="00D4704B" w:rsidRPr="00C76E23">
        <w:rPr>
          <w:rFonts w:ascii="Arial" w:hAnsi="Arial" w:cs="Arial"/>
        </w:rPr>
        <w:fldChar w:fldCharType="separate"/>
      </w:r>
      <w:r w:rsidR="0041115E" w:rsidRPr="0041115E">
        <w:rPr>
          <w:rFonts w:ascii="Arial" w:hAnsi="Arial" w:cs="Arial"/>
          <w:szCs w:val="24"/>
          <w:vertAlign w:val="superscript"/>
        </w:rPr>
        <w:t>12</w:t>
      </w:r>
      <w:r w:rsidR="00D4704B" w:rsidRPr="00C76E23">
        <w:rPr>
          <w:rFonts w:ascii="Arial" w:hAnsi="Arial" w:cs="Arial"/>
        </w:rPr>
        <w:fldChar w:fldCharType="end"/>
      </w:r>
      <w:r w:rsidR="00D4704B" w:rsidRPr="00C76E23">
        <w:rPr>
          <w:rFonts w:ascii="Arial" w:hAnsi="Arial" w:cs="Arial"/>
        </w:rPr>
        <w:t xml:space="preserve"> scoring</w:t>
      </w:r>
      <w:r w:rsidRPr="00C76E23">
        <w:rPr>
          <w:rFonts w:ascii="Arial" w:hAnsi="Arial" w:cs="Arial"/>
        </w:rPr>
        <w:t>, and</w:t>
      </w:r>
      <w:r w:rsidR="00D4704B" w:rsidRPr="00C76E23">
        <w:rPr>
          <w:rFonts w:ascii="Arial" w:hAnsi="Arial" w:cs="Arial"/>
        </w:rPr>
        <w:t xml:space="preserve"> a</w:t>
      </w:r>
      <w:r w:rsidRPr="00C76E23">
        <w:rPr>
          <w:rFonts w:ascii="Arial" w:hAnsi="Arial" w:cs="Arial"/>
        </w:rPr>
        <w:t xml:space="preserve"> </w:t>
      </w:r>
      <w:proofErr w:type="spellStart"/>
      <w:r w:rsidR="00D4704B" w:rsidRPr="00C76E23">
        <w:rPr>
          <w:rFonts w:ascii="Arial" w:hAnsi="Arial" w:cs="Arial"/>
        </w:rPr>
        <w:t>transactive</w:t>
      </w:r>
      <w:proofErr w:type="spellEnd"/>
      <w:r w:rsidR="00D4704B" w:rsidRPr="00C76E23">
        <w:rPr>
          <w:rFonts w:ascii="Arial" w:hAnsi="Arial" w:cs="Arial"/>
        </w:rPr>
        <w:t xml:space="preserve"> response DNA binding protein (TDP-43)</w:t>
      </w:r>
      <w:r w:rsidRPr="00C76E23">
        <w:rPr>
          <w:rFonts w:ascii="Arial" w:hAnsi="Arial" w:cs="Arial"/>
        </w:rPr>
        <w:t xml:space="preserve"> score. </w:t>
      </w:r>
      <w:r w:rsidR="00B903C1" w:rsidRPr="00C76E23">
        <w:rPr>
          <w:rFonts w:ascii="Arial" w:hAnsi="Arial" w:cs="Arial"/>
        </w:rPr>
        <w:t xml:space="preserve">Recently, the </w:t>
      </w:r>
      <w:proofErr w:type="spellStart"/>
      <w:r w:rsidR="00B903C1" w:rsidRPr="00C76E23">
        <w:rPr>
          <w:rFonts w:ascii="Arial" w:hAnsi="Arial" w:cs="Arial"/>
        </w:rPr>
        <w:t>transactive</w:t>
      </w:r>
      <w:proofErr w:type="spellEnd"/>
      <w:r w:rsidR="00B903C1" w:rsidRPr="00C76E23">
        <w:rPr>
          <w:rFonts w:ascii="Arial" w:hAnsi="Arial" w:cs="Arial"/>
        </w:rPr>
        <w:t xml:space="preserve"> response DNA binding protein (TDP-43) gained traction as a postmortem marker of AD, both through </w:t>
      </w:r>
      <w:proofErr w:type="spellStart"/>
      <w:r w:rsidR="00B903C1" w:rsidRPr="00C76E23">
        <w:rPr>
          <w:rFonts w:ascii="Arial" w:hAnsi="Arial" w:cs="Arial"/>
        </w:rPr>
        <w:t>ABeta</w:t>
      </w:r>
      <w:proofErr w:type="spellEnd"/>
      <w:r w:rsidR="00B903C1" w:rsidRPr="00C76E23">
        <w:rPr>
          <w:rFonts w:ascii="Arial" w:hAnsi="Arial" w:cs="Arial"/>
        </w:rPr>
        <w:t xml:space="preserve"> dependent and AB independent pathways</w:t>
      </w:r>
      <w:r w:rsidR="00B903C1" w:rsidRPr="00C76E23">
        <w:rPr>
          <w:rFonts w:ascii="Arial" w:hAnsi="Arial" w:cs="Arial"/>
        </w:rPr>
        <w:fldChar w:fldCharType="begin"/>
      </w:r>
      <w:r w:rsidR="00970211">
        <w:rPr>
          <w:rFonts w:ascii="Arial" w:hAnsi="Arial" w:cs="Arial"/>
        </w:rPr>
        <w:instrText xml:space="preserve"> ADDIN ZOTERO_ITEM CSL_CITATION {"citationID":"dkulu5and","properties":{"formattedCitation":"{\\rtf \\super 13\\nosupersub{}}","plainCitation":"13"},"citationItems":[{"id":9351,"uris":["http://zotero.org/users/640617/items/VIGBE337"],"uri":["http://zotero.org/users/640617/items/VIGBE337"],"itemData":{"id":9351,"type":"article-journal","title":"The role of tdp-43 in Alzheimer’s disease.","container-title":"Molecular Neurobiology","page":"3349-3359","volume":"53","issue":"5","source":"CrossRef","DOI":"10.1007/s12035-015-9264-5","ISSN":"0893-7648, 1559-1182","language":"en","author":[{"family":"Chang","given":"Xiao-Long"},{"family":"Tan","given":"Meng-Shan"},{"family":"Tan","given":"Lan"},{"family":"Yu","given":"Jin-Tai"}],"issued":{"date-parts":[["2016",7]]}}}],"schema":"https://github.com/citation-style-language/schema/raw/master/csl-citation.json"} </w:instrText>
      </w:r>
      <w:r w:rsidR="00B903C1" w:rsidRPr="00C76E23">
        <w:rPr>
          <w:rFonts w:ascii="Arial" w:hAnsi="Arial" w:cs="Arial"/>
        </w:rPr>
        <w:fldChar w:fldCharType="separate"/>
      </w:r>
      <w:r w:rsidR="0041115E" w:rsidRPr="0041115E">
        <w:rPr>
          <w:rFonts w:ascii="Arial" w:hAnsi="Arial" w:cs="Arial"/>
          <w:szCs w:val="24"/>
          <w:vertAlign w:val="superscript"/>
        </w:rPr>
        <w:t>13</w:t>
      </w:r>
      <w:r w:rsidR="00B903C1" w:rsidRPr="00C76E23">
        <w:rPr>
          <w:rFonts w:ascii="Arial" w:hAnsi="Arial" w:cs="Arial"/>
        </w:rPr>
        <w:fldChar w:fldCharType="end"/>
      </w:r>
      <w:r w:rsidR="00B903C1" w:rsidRPr="00C76E23">
        <w:rPr>
          <w:rFonts w:ascii="Arial" w:hAnsi="Arial" w:cs="Arial"/>
        </w:rPr>
        <w:t>.</w:t>
      </w:r>
    </w:p>
    <w:p w14:paraId="362F25C0" w14:textId="6C809475" w:rsidR="00D40A48" w:rsidRDefault="005032E3" w:rsidP="00DD4B2E">
      <w:pPr>
        <w:spacing w:after="0" w:line="480" w:lineRule="auto"/>
        <w:ind w:firstLine="720"/>
        <w:contextualSpacing/>
        <w:rPr>
          <w:rFonts w:ascii="Arial" w:hAnsi="Arial" w:cs="Arial"/>
        </w:rPr>
      </w:pPr>
      <w:proofErr w:type="spellStart"/>
      <w:r w:rsidRPr="005032E3">
        <w:rPr>
          <w:rFonts w:ascii="Arial" w:hAnsi="Arial" w:cs="Arial"/>
          <w:b/>
        </w:rPr>
        <w:t>Braak</w:t>
      </w:r>
      <w:proofErr w:type="spellEnd"/>
      <w:r w:rsidRPr="005032E3">
        <w:rPr>
          <w:rFonts w:ascii="Arial" w:hAnsi="Arial" w:cs="Arial"/>
          <w:b/>
        </w:rPr>
        <w:t xml:space="preserve"> Stages.</w:t>
      </w:r>
      <w:r>
        <w:rPr>
          <w:rFonts w:ascii="Arial" w:hAnsi="Arial" w:cs="Arial"/>
        </w:rPr>
        <w:t xml:space="preserve"> </w:t>
      </w:r>
      <w:r w:rsidR="00445741" w:rsidRPr="00C76E23">
        <w:rPr>
          <w:rFonts w:ascii="Arial" w:hAnsi="Arial" w:cs="Arial"/>
        </w:rPr>
        <w:t xml:space="preserve">Briefly, </w:t>
      </w:r>
      <w:proofErr w:type="spellStart"/>
      <w:r w:rsidR="00445741" w:rsidRPr="00C76E23">
        <w:rPr>
          <w:rFonts w:ascii="Arial" w:hAnsi="Arial" w:cs="Arial"/>
        </w:rPr>
        <w:t>Braak</w:t>
      </w:r>
      <w:proofErr w:type="spellEnd"/>
      <w:r w:rsidR="00445741" w:rsidRPr="00C76E23">
        <w:rPr>
          <w:rFonts w:ascii="Arial" w:hAnsi="Arial" w:cs="Arial"/>
        </w:rPr>
        <w:t xml:space="preserve"> and </w:t>
      </w:r>
      <w:proofErr w:type="spellStart"/>
      <w:r w:rsidR="00445741" w:rsidRPr="00C76E23">
        <w:rPr>
          <w:rFonts w:ascii="Arial" w:hAnsi="Arial" w:cs="Arial"/>
        </w:rPr>
        <w:t>Braak</w:t>
      </w:r>
      <w:proofErr w:type="spellEnd"/>
      <w:r w:rsidR="00445741" w:rsidRPr="00C76E23">
        <w:rPr>
          <w:rFonts w:ascii="Arial" w:hAnsi="Arial" w:cs="Arial"/>
        </w:rPr>
        <w:t xml:space="preserve"> described a staging scheme</w:t>
      </w:r>
      <w:r w:rsidR="00746E99" w:rsidRPr="00C76E23">
        <w:rPr>
          <w:rFonts w:ascii="Arial" w:hAnsi="Arial" w:cs="Arial"/>
        </w:rPr>
        <w:t xml:space="preserve"> neurofibrillary tangles (</w:t>
      </w:r>
      <w:r w:rsidR="00445741" w:rsidRPr="00C76E23">
        <w:rPr>
          <w:rFonts w:ascii="Arial" w:hAnsi="Arial" w:cs="Arial"/>
        </w:rPr>
        <w:t>NFTs</w:t>
      </w:r>
      <w:r w:rsidR="00746E99" w:rsidRPr="00C76E23">
        <w:rPr>
          <w:rFonts w:ascii="Arial" w:hAnsi="Arial" w:cs="Arial"/>
        </w:rPr>
        <w:t>)</w:t>
      </w:r>
      <w:r w:rsidR="00445741" w:rsidRPr="00C76E23">
        <w:rPr>
          <w:rFonts w:ascii="Arial" w:hAnsi="Arial" w:cs="Arial"/>
        </w:rPr>
        <w:fldChar w:fldCharType="begin"/>
      </w:r>
      <w:r w:rsidR="00970211">
        <w:rPr>
          <w:rFonts w:ascii="Arial" w:hAnsi="Arial" w:cs="Arial"/>
        </w:rPr>
        <w:instrText xml:space="preserve"> ADDIN ZOTERO_ITEM CSL_CITATION {"citationID":"qh21bhmlu","properties":{"formattedCitation":"{\\rtf \\super 14\\nosupersub{}}","plainCitation":"14"},"citationItems":[{"id":9364,"uris":["http://zotero.org/users/640617/items/DB78A8I7"],"uri":["http://zotero.org/users/640617/items/DB78A8I7"],"itemData":{"id":9364,"type":"article-journal","title":"Neuropathological stageing of Alzheimer-related changes","container-title":"Acta Neuropathologica","page":"239-259","volume":"82","issue":"4","source":"PubMed","abstract":"Eighty-three brains obtained at autopsy from nondemented and demented individuals were examined for extracellular amyloid deposits and intraneuronal neurofibrillary changes. The distribution pattern and packing density of amyloid deposits turned out to be of limited significance for differentiation of neuropathological stages. Neurofibrillary changes occurred in the form of neuritic plaques, neurofibrillary tangles and neuropil threads. The distribution of neuritic plaques varied widely not only within architectonic units but also from one individual to another. Neurofibrillary tangles and neuropil threads, in contrast, exhibited a characteristic distribution pattern permitting the differentiation of six stages. The first two stages were characterized by an either mild or severe alteration of the transentorhinal layer Pre-alpha (transentorhinal stages I-II). The two forms of limbic stages (stages III-IV) were marked by a conspicuous affection of layer Pre-alpha in both transentorhinal region and proper entorhinal cortex. In addition, there was mild involvement of the first Ammon's horn sector. The hallmark of the two isocortical stages (stages V-VI) was the destruction of virtually all isocortical association areas. The investigation showed that recognition of the six stages required qualitative evaluation of only a few key preparations.","ISSN":"0001-6322","note":"PMID: 1759558","journalAbbreviation":"Acta Neuropathol.","language":"eng","author":[{"family":"Braak","given":"H."},{"family":"Braak","given":"E."}],"issued":{"date-parts":[["1991"]]},"PMID":"1759558"}}],"schema":"https://github.com/citation-style-language/schema/raw/master/csl-citation.json"} </w:instrText>
      </w:r>
      <w:r w:rsidR="00445741" w:rsidRPr="00C76E23">
        <w:rPr>
          <w:rFonts w:ascii="Arial" w:hAnsi="Arial" w:cs="Arial"/>
        </w:rPr>
        <w:fldChar w:fldCharType="separate"/>
      </w:r>
      <w:r w:rsidR="0041115E" w:rsidRPr="0041115E">
        <w:rPr>
          <w:rFonts w:ascii="Arial" w:hAnsi="Arial" w:cs="Arial"/>
          <w:szCs w:val="24"/>
          <w:vertAlign w:val="superscript"/>
        </w:rPr>
        <w:t>14</w:t>
      </w:r>
      <w:r w:rsidR="00445741" w:rsidRPr="00C76E23">
        <w:rPr>
          <w:rFonts w:ascii="Arial" w:hAnsi="Arial" w:cs="Arial"/>
        </w:rPr>
        <w:fldChar w:fldCharType="end"/>
      </w:r>
      <w:r w:rsidR="00445741" w:rsidRPr="00C76E23">
        <w:rPr>
          <w:rFonts w:ascii="Arial" w:hAnsi="Arial" w:cs="Arial"/>
        </w:rPr>
        <w:t>, which</w:t>
      </w:r>
      <w:r w:rsidR="00445741" w:rsidRPr="00CC5BC2">
        <w:rPr>
          <w:rFonts w:ascii="Arial" w:hAnsi="Arial" w:cs="Arial"/>
        </w:rPr>
        <w:t xml:space="preserve"> proposes six stages that can be reduced to four with improved inter-rater reliability</w:t>
      </w:r>
      <w:r w:rsidR="00445741">
        <w:rPr>
          <w:rFonts w:ascii="Arial" w:hAnsi="Arial" w:cs="Arial"/>
        </w:rPr>
        <w:fldChar w:fldCharType="begin"/>
      </w:r>
      <w:r w:rsidR="00970211">
        <w:rPr>
          <w:rFonts w:ascii="Arial" w:hAnsi="Arial" w:cs="Arial"/>
        </w:rPr>
        <w:instrText xml:space="preserve"> ADDIN ZOTERO_ITEM CSL_CITATION {"citationID":"2evsvd3coj","properties":{"formattedCitation":"{\\rtf \\super 15\\nosupersub{}}","plainCitation":"15"},"citationItems":[{"id":9366,"uris":["http://zotero.org/users/640617/items/H8NWPE9P"],"uri":["http://zotero.org/users/640617/items/H8NWPE9P"],"itemData":{"id":9366,"type":"article-journal","title":"Assessment of the pathological stages of Alzheimer's disease in thin paraffin sections: a comparative study","container-title":"Dementia and Geriatric Cognitive Disorders","page":"140-144","volume":"9","issue":"3","source":"PubMed","abstract":"The staging method proposed by Braak and Braak allows the objective and reliable assessment of Alzheimer-related neurofibrillary pathology. Originally the method was designed for 100-microm thick sections. However, the use of thick sections proved to present difficulties in a routine neuropathology laboratory. In order to adapt the staging method for thin paraffin-embedded sections, we performed an inter- and intrarater study analysing the reliability of the staging method in thin sections. Statistical analysis of the data provided by six independent examiners in two rating sessions reveal kappa values of 0.6-0.8 for both the interrater and the intrarater reliability. The average rate of mistake of the examiners was rarely bigger than a half stage. We conclude that the adapted staging method in thin sections is strongly reliable and we recommend it for staging purposes in institutions where the preparation of thick sections would be difficult.","ISSN":"1420-8008","note":"PMID: 9622001","shortTitle":"Assessment of the pathological stages of Alzheimer's disease in thin paraffin sections","journalAbbreviation":"Dement Geriatr Cogn Disord","language":"eng","author":[{"family":"Nagy","given":"Z."},{"family":"Yilmazer-Hanke","given":"D. M."},{"family":"Braak","given":"H."},{"family":"Braak","given":"E."},{"family":"Schultz","given":"C."},{"family":"Hanke","given":"J."}],"issued":{"date-parts":[["1998",6]]},"PMID":"9622001"}}],"schema":"https://github.com/citation-style-language/schema/raw/master/csl-citation.json"} </w:instrText>
      </w:r>
      <w:r w:rsidR="00445741">
        <w:rPr>
          <w:rFonts w:ascii="Arial" w:hAnsi="Arial" w:cs="Arial"/>
        </w:rPr>
        <w:fldChar w:fldCharType="separate"/>
      </w:r>
      <w:r w:rsidR="0041115E" w:rsidRPr="0041115E">
        <w:rPr>
          <w:rFonts w:ascii="Arial" w:hAnsi="Arial" w:cs="Arial"/>
          <w:szCs w:val="24"/>
          <w:vertAlign w:val="superscript"/>
        </w:rPr>
        <w:t>15</w:t>
      </w:r>
      <w:r w:rsidR="00445741">
        <w:rPr>
          <w:rFonts w:ascii="Arial" w:hAnsi="Arial" w:cs="Arial"/>
        </w:rPr>
        <w:fldChar w:fldCharType="end"/>
      </w:r>
      <w:r w:rsidR="00445741">
        <w:rPr>
          <w:rFonts w:ascii="Arial" w:hAnsi="Arial" w:cs="Arial"/>
        </w:rPr>
        <w:t xml:space="preserve"> </w:t>
      </w:r>
      <w:r w:rsidR="00445741" w:rsidRPr="00CC5BC2">
        <w:rPr>
          <w:rFonts w:ascii="Arial" w:hAnsi="Arial" w:cs="Arial"/>
        </w:rPr>
        <w:t>:</w:t>
      </w:r>
      <w:r w:rsidR="00445741">
        <w:rPr>
          <w:rFonts w:ascii="Arial" w:hAnsi="Arial" w:cs="Arial"/>
        </w:rPr>
        <w:t xml:space="preserve"> </w:t>
      </w:r>
      <w:r w:rsidR="00717D9B">
        <w:rPr>
          <w:rFonts w:ascii="Arial" w:hAnsi="Arial" w:cs="Arial"/>
        </w:rPr>
        <w:t>1) No NFTs;</w:t>
      </w:r>
      <w:r w:rsidR="00445741">
        <w:rPr>
          <w:rFonts w:ascii="Arial" w:hAnsi="Arial" w:cs="Arial"/>
        </w:rPr>
        <w:t xml:space="preserve">  </w:t>
      </w:r>
      <w:r w:rsidR="00717D9B">
        <w:rPr>
          <w:rFonts w:ascii="Arial" w:hAnsi="Arial" w:cs="Arial"/>
        </w:rPr>
        <w:t xml:space="preserve">2) </w:t>
      </w:r>
      <w:proofErr w:type="spellStart"/>
      <w:r w:rsidR="00445741">
        <w:rPr>
          <w:rFonts w:ascii="Arial" w:hAnsi="Arial" w:cs="Arial"/>
        </w:rPr>
        <w:t>Braak</w:t>
      </w:r>
      <w:proofErr w:type="spellEnd"/>
      <w:r w:rsidR="00445741">
        <w:rPr>
          <w:rFonts w:ascii="Arial" w:hAnsi="Arial" w:cs="Arial"/>
        </w:rPr>
        <w:t xml:space="preserve"> stages I/II - </w:t>
      </w:r>
      <w:r w:rsidR="00445741" w:rsidRPr="00CC5BC2">
        <w:rPr>
          <w:rFonts w:ascii="Arial" w:hAnsi="Arial" w:cs="Arial"/>
        </w:rPr>
        <w:t xml:space="preserve">NFTs predominantly in </w:t>
      </w:r>
      <w:proofErr w:type="spellStart"/>
      <w:r w:rsidR="00445741" w:rsidRPr="00CC5BC2">
        <w:rPr>
          <w:rFonts w:ascii="Arial" w:hAnsi="Arial" w:cs="Arial"/>
        </w:rPr>
        <w:t>entorhinal</w:t>
      </w:r>
      <w:proofErr w:type="spellEnd"/>
      <w:r w:rsidR="00445741" w:rsidRPr="00CC5BC2">
        <w:rPr>
          <w:rFonts w:ascii="Arial" w:hAnsi="Arial" w:cs="Arial"/>
        </w:rPr>
        <w:t xml:space="preserve"> c</w:t>
      </w:r>
      <w:r w:rsidR="00717D9B">
        <w:rPr>
          <w:rFonts w:ascii="Arial" w:hAnsi="Arial" w:cs="Arial"/>
        </w:rPr>
        <w:t>ortex and closely related areas; 3)</w:t>
      </w:r>
      <w:r w:rsidR="00445741" w:rsidRPr="00CC5BC2">
        <w:rPr>
          <w:rFonts w:ascii="Arial" w:hAnsi="Arial" w:cs="Arial"/>
        </w:rPr>
        <w:t xml:space="preserve"> </w:t>
      </w:r>
      <w:proofErr w:type="spellStart"/>
      <w:r w:rsidR="00445741">
        <w:rPr>
          <w:rFonts w:ascii="Arial" w:hAnsi="Arial" w:cs="Arial"/>
        </w:rPr>
        <w:t>Braak</w:t>
      </w:r>
      <w:proofErr w:type="spellEnd"/>
      <w:r w:rsidR="00445741">
        <w:rPr>
          <w:rFonts w:ascii="Arial" w:hAnsi="Arial" w:cs="Arial"/>
        </w:rPr>
        <w:t xml:space="preserve"> stages III/IV -</w:t>
      </w:r>
      <w:r w:rsidR="00445741" w:rsidRPr="00CC5BC2">
        <w:rPr>
          <w:rFonts w:ascii="Arial" w:hAnsi="Arial" w:cs="Arial"/>
        </w:rPr>
        <w:t xml:space="preserve"> NFTs more abundant in hippocampus and amygdala while extending slightly into association cortex</w:t>
      </w:r>
      <w:r w:rsidR="00717D9B">
        <w:rPr>
          <w:rFonts w:ascii="Arial" w:hAnsi="Arial" w:cs="Arial"/>
        </w:rPr>
        <w:t>;</w:t>
      </w:r>
      <w:r w:rsidR="00445741" w:rsidRPr="00CC5BC2">
        <w:rPr>
          <w:rFonts w:ascii="Arial" w:hAnsi="Arial" w:cs="Arial"/>
        </w:rPr>
        <w:t xml:space="preserve"> </w:t>
      </w:r>
      <w:r w:rsidR="00717D9B">
        <w:rPr>
          <w:rFonts w:ascii="Arial" w:hAnsi="Arial" w:cs="Arial"/>
        </w:rPr>
        <w:t xml:space="preserve">4) </w:t>
      </w:r>
      <w:r w:rsidR="00445741" w:rsidRPr="00CC5BC2">
        <w:rPr>
          <w:rFonts w:ascii="Arial" w:hAnsi="Arial" w:cs="Arial"/>
        </w:rPr>
        <w:t xml:space="preserve">and </w:t>
      </w:r>
      <w:proofErr w:type="spellStart"/>
      <w:r w:rsidR="00445741">
        <w:rPr>
          <w:rFonts w:ascii="Arial" w:hAnsi="Arial" w:cs="Arial"/>
        </w:rPr>
        <w:t>Braak</w:t>
      </w:r>
      <w:proofErr w:type="spellEnd"/>
      <w:r w:rsidR="00445741">
        <w:rPr>
          <w:rFonts w:ascii="Arial" w:hAnsi="Arial" w:cs="Arial"/>
        </w:rPr>
        <w:t xml:space="preserve"> stages </w:t>
      </w:r>
      <w:r w:rsidR="00445741" w:rsidRPr="00CC5BC2">
        <w:rPr>
          <w:rFonts w:ascii="Arial" w:hAnsi="Arial" w:cs="Arial"/>
        </w:rPr>
        <w:t xml:space="preserve">V/VI with NFTs widely distributed throughout the </w:t>
      </w:r>
      <w:proofErr w:type="spellStart"/>
      <w:r w:rsidR="00445741" w:rsidRPr="00CC5BC2">
        <w:rPr>
          <w:rFonts w:ascii="Arial" w:hAnsi="Arial" w:cs="Arial"/>
        </w:rPr>
        <w:t>neocortex</w:t>
      </w:r>
      <w:proofErr w:type="spellEnd"/>
      <w:r w:rsidR="00445741">
        <w:rPr>
          <w:rFonts w:ascii="Arial" w:hAnsi="Arial" w:cs="Arial"/>
        </w:rPr>
        <w:t xml:space="preserve"> </w:t>
      </w:r>
      <w:r w:rsidR="00445741" w:rsidRPr="00CC5BC2">
        <w:rPr>
          <w:rFonts w:ascii="Arial" w:hAnsi="Arial" w:cs="Arial"/>
        </w:rPr>
        <w:t xml:space="preserve">and ultimately involving primary motor and sensory areas. </w:t>
      </w:r>
      <w:commentRangeStart w:id="33"/>
      <w:r w:rsidR="00445741">
        <w:rPr>
          <w:rFonts w:ascii="Arial" w:hAnsi="Arial" w:cs="Arial"/>
        </w:rPr>
        <w:t xml:space="preserve">For our purposes, we combined the first two of these stages, as both No NFTs and </w:t>
      </w:r>
      <w:proofErr w:type="spellStart"/>
      <w:r w:rsidR="00445741">
        <w:rPr>
          <w:rFonts w:ascii="Arial" w:hAnsi="Arial" w:cs="Arial"/>
        </w:rPr>
        <w:t>Braak</w:t>
      </w:r>
      <w:proofErr w:type="spellEnd"/>
      <w:r w:rsidR="00445741">
        <w:rPr>
          <w:rFonts w:ascii="Arial" w:hAnsi="Arial" w:cs="Arial"/>
        </w:rPr>
        <w:t xml:space="preserve"> stages I/II represent little to no AD pathology. </w:t>
      </w:r>
      <w:commentRangeEnd w:id="33"/>
      <w:r w:rsidR="00445741">
        <w:rPr>
          <w:rStyle w:val="CommentReference"/>
        </w:rPr>
        <w:commentReference w:id="33"/>
      </w:r>
    </w:p>
    <w:p w14:paraId="2783A83B" w14:textId="370A6A4A" w:rsidR="005032E3" w:rsidRDefault="005032E3" w:rsidP="00DD4B2E">
      <w:pPr>
        <w:spacing w:after="0" w:line="480" w:lineRule="auto"/>
        <w:ind w:firstLine="720"/>
        <w:contextualSpacing/>
        <w:rPr>
          <w:rFonts w:ascii="Arial" w:hAnsi="Arial" w:cs="Arial"/>
        </w:rPr>
      </w:pPr>
      <w:r w:rsidRPr="005032E3">
        <w:rPr>
          <w:rFonts w:ascii="Arial" w:hAnsi="Arial" w:cs="Arial"/>
          <w:b/>
        </w:rPr>
        <w:t>CERAD.</w:t>
      </w:r>
      <w:r>
        <w:rPr>
          <w:rFonts w:ascii="Arial" w:hAnsi="Arial" w:cs="Arial"/>
        </w:rPr>
        <w:t xml:space="preserve"> </w:t>
      </w:r>
      <w:r w:rsidR="00445741">
        <w:rPr>
          <w:rFonts w:ascii="Arial" w:hAnsi="Arial" w:cs="Arial"/>
        </w:rPr>
        <w:t xml:space="preserve">The CERAD scoring is a semi-quantitative measure of the </w:t>
      </w:r>
      <w:proofErr w:type="spellStart"/>
      <w:r w:rsidR="00445741">
        <w:rPr>
          <w:rFonts w:ascii="Arial" w:hAnsi="Arial" w:cs="Arial"/>
        </w:rPr>
        <w:t>neuritic</w:t>
      </w:r>
      <w:proofErr w:type="spellEnd"/>
      <w:r w:rsidR="00445741">
        <w:rPr>
          <w:rFonts w:ascii="Arial" w:hAnsi="Arial" w:cs="Arial"/>
        </w:rPr>
        <w:t xml:space="preserve"> plaques in the brain. The CERAD score we used converts the standard CERAD score to an assessment of AD diagnosis post mortem</w:t>
      </w:r>
      <w:r w:rsidR="00445741">
        <w:rPr>
          <w:rFonts w:ascii="Arial" w:hAnsi="Arial" w:cs="Arial"/>
        </w:rPr>
        <w:fldChar w:fldCharType="begin"/>
      </w:r>
      <w:r w:rsidR="00970211">
        <w:rPr>
          <w:rFonts w:ascii="Arial" w:hAnsi="Arial" w:cs="Arial"/>
        </w:rPr>
        <w:instrText xml:space="preserve"> ADDIN ZOTERO_ITEM CSL_CITATION {"citationID":"ugsk6ibh0","properties":{"formattedCitation":"{\\rtf \\super 16,17\\nosupersub{}}","plainCitation":"16,17"},"citationItems":[{"id":9372,"uris":["http://zotero.org/users/640617/items/55G3MU3M"],"uri":["http://zotero.org/users/640617/items/55G3MU3M"],"itemData":{"id":9372,"type":"article-journal","title":"Making the diagnosis of alzheimer's disease: A primer for practicing pathologists","container-title":"Archives of pathology &amp; laboratory medicine","page":"132-144","volume":"117","issue":"2","source":"cat.inist.fr","ISSN":"0363-0153","shortTitle":"MAKING THE DIAGNOSIS OF ALZHEIMER'S DISEASE","language":"eng","author":[{"family":"Mirra","given":"S. S."},{"family":"Hart","given":"M. N."},{"family":"Terry","given":"R. D."}],"issued":{"date-parts":[["1993"]]}}},{"id":747,"uris":["http://zotero.org/groups/52109/items/PNDK6D8N"],"uri":["http://zotero.org/groups/52109/items/PNDK6D8N"],"itemData":{"id":747,"type":"article-journal","title":"Chronic distress, age-related neuropathology, and late-life dementia","container-title":"Psychosomatic Medicine","page":"47 -53","volume":"69","issue":"1","source":"Highwire 2.0","abstract":"Objective: The objective of this study was to test whether common age-related neuropathology could account for the relation of chronic distress to dementia. Methods: In a selected cohort of more than 1000 older Catholic clergy members undergoing annual clinical evaluations, 326 persons died, of whom 306 (94%) underwent brain autopsy, the results of which were available in 219 (mean age at death = 85.4, standard deviation [SD] = 6.6; mean postmortem interval = 7.6 hours, SD = 6.9). A composite measure of chronic distress was constructed from standard measures of two traits, neuroticism and anxiety proneness, completed at baseline, and of depressive symptoms, completed annually. Dementia was diagnosed according to standard criteria and cognition was assessed with previously established composite measures based on a uniform clinical evaluation that took place a mean of 9.1 months before death (SD = 9.5). On postmortem examination, levels of amyloid-beta and tau-positive neurofibrillary tangles and the presence of Lewy bodies were quantified in six brain regions, and the number and location of chronic cerebral infarctions were noted. Results: In analyses that controlled for age, sex, education, amyloid, tangles, Lewy bodies, and cerebral infarction, higher level of chronic distress was associated with a higher likelihood of dementia and lower level of cognition proximate to death. Chronic distress was not correlated with any form of neuropathology, including limbic, neocortical, and global indices, and did not modify the association of pathology with cognition. Conclusions: Chronic psychological distress is associated with late-life dementia but not with its leading causes, suggesting that novel neurodeteriorative mechanisms may be involved.","DOI":"10.1097/01.psy.0000250264.25017.21","author":[{"family":"Wilson","given":"R.S."},{"family":"Arnold","given":"S.E."},{"family":"Schneider","given":"J.A."},{"family":"Li","given":"Y."},{"family":"Bennett","given":"D.A."}],"issued":{"date-parts":[["2007",1,1]]}}}],"schema":"https://github.com/citation-style-language/schema/raw/master/csl-citation.json"} </w:instrText>
      </w:r>
      <w:r w:rsidR="00445741">
        <w:rPr>
          <w:rFonts w:ascii="Arial" w:hAnsi="Arial" w:cs="Arial"/>
        </w:rPr>
        <w:fldChar w:fldCharType="separate"/>
      </w:r>
      <w:r w:rsidR="0041115E" w:rsidRPr="0041115E">
        <w:rPr>
          <w:rFonts w:ascii="Arial" w:hAnsi="Arial" w:cs="Arial"/>
          <w:szCs w:val="24"/>
          <w:vertAlign w:val="superscript"/>
        </w:rPr>
        <w:t>16,17</w:t>
      </w:r>
      <w:r w:rsidR="00445741">
        <w:rPr>
          <w:rFonts w:ascii="Arial" w:hAnsi="Arial" w:cs="Arial"/>
        </w:rPr>
        <w:fldChar w:fldCharType="end"/>
      </w:r>
      <w:r w:rsidR="00445741">
        <w:rPr>
          <w:rFonts w:ascii="Arial" w:hAnsi="Arial" w:cs="Arial"/>
        </w:rPr>
        <w:t>, with a score of 0 indicatin</w:t>
      </w:r>
      <w:r w:rsidR="00DD4B2E">
        <w:rPr>
          <w:rFonts w:ascii="Arial" w:hAnsi="Arial" w:cs="Arial"/>
        </w:rPr>
        <w:t>g no AD, a score of 1 indicating possible AD, 2 indicating p</w:t>
      </w:r>
      <w:r w:rsidR="00445741">
        <w:rPr>
          <w:rFonts w:ascii="Arial" w:hAnsi="Arial" w:cs="Arial"/>
        </w:rPr>
        <w:t>robab</w:t>
      </w:r>
      <w:r w:rsidR="00DD4B2E">
        <w:rPr>
          <w:rFonts w:ascii="Arial" w:hAnsi="Arial" w:cs="Arial"/>
        </w:rPr>
        <w:t>le AD and a score of 3 indicating</w:t>
      </w:r>
      <w:r w:rsidR="00445741">
        <w:rPr>
          <w:rFonts w:ascii="Arial" w:hAnsi="Arial" w:cs="Arial"/>
        </w:rPr>
        <w:t xml:space="preserve"> definite AD. </w:t>
      </w:r>
    </w:p>
    <w:p w14:paraId="5DB3888D" w14:textId="3D6B330A" w:rsidR="009D458F" w:rsidRDefault="005032E3" w:rsidP="00DD4B2E">
      <w:pPr>
        <w:spacing w:after="0" w:line="480" w:lineRule="auto"/>
        <w:ind w:firstLine="720"/>
        <w:contextualSpacing/>
        <w:rPr>
          <w:rFonts w:ascii="Arial" w:hAnsi="Arial" w:cs="Arial"/>
        </w:rPr>
      </w:pPr>
      <w:r w:rsidRPr="005032E3">
        <w:rPr>
          <w:rFonts w:ascii="Arial" w:hAnsi="Arial" w:cs="Arial"/>
          <w:b/>
        </w:rPr>
        <w:lastRenderedPageBreak/>
        <w:t>TDP-43.</w:t>
      </w:r>
      <w:r>
        <w:rPr>
          <w:rFonts w:ascii="Arial" w:hAnsi="Arial" w:cs="Arial"/>
        </w:rPr>
        <w:t xml:space="preserve"> </w:t>
      </w:r>
      <w:r w:rsidR="00445741">
        <w:rPr>
          <w:rFonts w:ascii="Arial" w:hAnsi="Arial" w:cs="Arial"/>
        </w:rPr>
        <w:t xml:space="preserve">The final endpoint we considered </w:t>
      </w:r>
      <w:r w:rsidR="00B84EAC">
        <w:rPr>
          <w:rFonts w:ascii="Arial" w:hAnsi="Arial" w:cs="Arial"/>
        </w:rPr>
        <w:t>was the</w:t>
      </w:r>
      <w:r w:rsidR="00445741">
        <w:rPr>
          <w:rFonts w:ascii="Arial" w:hAnsi="Arial" w:cs="Arial"/>
        </w:rPr>
        <w:t xml:space="preserve"> TDP</w:t>
      </w:r>
      <w:r w:rsidR="00B84EAC">
        <w:rPr>
          <w:rFonts w:ascii="Arial" w:hAnsi="Arial" w:cs="Arial"/>
        </w:rPr>
        <w:t xml:space="preserve">-43 score with a </w:t>
      </w:r>
      <w:r w:rsidR="00F06383">
        <w:rPr>
          <w:rFonts w:ascii="Arial" w:hAnsi="Arial" w:cs="Arial"/>
        </w:rPr>
        <w:t xml:space="preserve">score of 0 representing </w:t>
      </w:r>
      <w:r w:rsidR="00445741">
        <w:rPr>
          <w:rFonts w:ascii="Arial" w:hAnsi="Arial" w:cs="Arial"/>
        </w:rPr>
        <w:t>no TDP pathology,</w:t>
      </w:r>
      <w:r w:rsidR="001C498A">
        <w:rPr>
          <w:rFonts w:ascii="Arial" w:hAnsi="Arial" w:cs="Arial"/>
        </w:rPr>
        <w:t xml:space="preserve"> and</w:t>
      </w:r>
      <w:r w:rsidR="00445741">
        <w:rPr>
          <w:rFonts w:ascii="Arial" w:hAnsi="Arial" w:cs="Arial"/>
        </w:rPr>
        <w:t xml:space="preserve"> Stage 1, Stage 2, and Stage 3 represent</w:t>
      </w:r>
      <w:r w:rsidR="00DD4B2E">
        <w:rPr>
          <w:rFonts w:ascii="Arial" w:hAnsi="Arial" w:cs="Arial"/>
        </w:rPr>
        <w:t>ing</w:t>
      </w:r>
      <w:r w:rsidR="00445741">
        <w:rPr>
          <w:rFonts w:ascii="Arial" w:hAnsi="Arial" w:cs="Arial"/>
        </w:rPr>
        <w:t xml:space="preserve"> increasing levels of TDP pathology</w:t>
      </w:r>
      <w:r w:rsidR="00DD4B2E">
        <w:rPr>
          <w:rFonts w:ascii="Arial" w:hAnsi="Arial" w:cs="Arial"/>
        </w:rPr>
        <w:t xml:space="preserve"> respectively</w:t>
      </w:r>
      <w:r w:rsidR="00445741">
        <w:rPr>
          <w:rFonts w:ascii="Arial" w:hAnsi="Arial" w:cs="Arial"/>
        </w:rPr>
        <w:fldChar w:fldCharType="begin"/>
      </w:r>
      <w:r w:rsidR="00970211">
        <w:rPr>
          <w:rFonts w:ascii="Arial" w:hAnsi="Arial" w:cs="Arial"/>
        </w:rPr>
        <w:instrText xml:space="preserve"> ADDIN ZOTERO_ITEM CSL_CITATION {"citationID":"14recid3el","properties":{"formattedCitation":"{\\rtf \\super 18\\nosupersub{}}","plainCitation":"18"},"citationItems":[{"id":9376,"uris":["http://zotero.org/users/640617/items/PQJR6KU4"],"uri":["http://zotero.org/users/640617/items/PQJR6KU4"],"itemData":{"id":9376,"type":"article-journal","title":"Temporal lobar predominance of TDP-43 neuronal cytoplasmic inclusions in Alzheimer disease","container-title":"Acta Neuropathologica","page":"215-220","volume":"116","issue":"2","source":"CrossRef","DOI":"10.1007/s00401-008-0400-4","ISSN":"0001-6322, 1432-0533","language":"en","author":[{"family":"Hu","given":"William T."},{"family":"Josephs","given":"Keith A."},{"family":"Knopman","given":"David S."},{"family":"Boeve","given":"Bradley F."},{"family":"Dickson","given":"Dennis W."},{"family":"Petersen","given":"Ronald C."},{"family":"Parisi","given":"Joseph E."}],"issued":{"date-parts":[["2008",8]]}}}],"schema":"https://github.com/citation-style-language/schema/raw/master/csl-citation.json"} </w:instrText>
      </w:r>
      <w:r w:rsidR="00445741">
        <w:rPr>
          <w:rFonts w:ascii="Arial" w:hAnsi="Arial" w:cs="Arial"/>
        </w:rPr>
        <w:fldChar w:fldCharType="separate"/>
      </w:r>
      <w:r w:rsidR="0041115E" w:rsidRPr="0041115E">
        <w:rPr>
          <w:rFonts w:ascii="Arial" w:hAnsi="Arial" w:cs="Arial"/>
          <w:szCs w:val="24"/>
          <w:vertAlign w:val="superscript"/>
        </w:rPr>
        <w:t>18</w:t>
      </w:r>
      <w:r w:rsidR="00445741">
        <w:rPr>
          <w:rFonts w:ascii="Arial" w:hAnsi="Arial" w:cs="Arial"/>
        </w:rPr>
        <w:fldChar w:fldCharType="end"/>
      </w:r>
      <w:r w:rsidR="00445741">
        <w:rPr>
          <w:rFonts w:ascii="Arial" w:hAnsi="Arial" w:cs="Arial"/>
        </w:rPr>
        <w:t>.</w:t>
      </w:r>
      <w:r w:rsidR="009D458F">
        <w:rPr>
          <w:rFonts w:ascii="Arial" w:hAnsi="Arial" w:cs="Arial"/>
        </w:rPr>
        <w:t xml:space="preserve"> </w:t>
      </w:r>
    </w:p>
    <w:p w14:paraId="22FA519A" w14:textId="25967DC1" w:rsidR="00445741" w:rsidRPr="004A2C45" w:rsidRDefault="008B6019" w:rsidP="00201967">
      <w:pPr>
        <w:spacing w:after="0" w:line="480" w:lineRule="auto"/>
        <w:contextualSpacing/>
        <w:rPr>
          <w:rFonts w:ascii="Arial" w:hAnsi="Arial" w:cs="Arial"/>
          <w:b/>
        </w:rPr>
      </w:pPr>
      <w:r w:rsidRPr="004A2C45">
        <w:rPr>
          <w:rFonts w:ascii="Arial" w:hAnsi="Arial" w:cs="Arial"/>
          <w:b/>
        </w:rPr>
        <w:t>Cognitive Performance Assessments</w:t>
      </w:r>
    </w:p>
    <w:p w14:paraId="09B19EFC" w14:textId="6B3A6907" w:rsidR="008B6019" w:rsidRPr="004A2C45" w:rsidRDefault="008B6019" w:rsidP="00893C99">
      <w:pPr>
        <w:spacing w:after="0" w:line="480" w:lineRule="auto"/>
        <w:ind w:firstLine="720"/>
        <w:contextualSpacing/>
        <w:rPr>
          <w:rFonts w:ascii="Arial" w:hAnsi="Arial" w:cs="Arial"/>
        </w:rPr>
      </w:pPr>
      <w:r w:rsidRPr="004A2C45">
        <w:rPr>
          <w:rFonts w:ascii="Arial" w:hAnsi="Arial" w:cs="Arial"/>
        </w:rPr>
        <w:t>Participants in both studies underwent annual cognitive testing. Both studies had 19 common cognitive performance tests</w:t>
      </w:r>
      <w:r w:rsidR="004A2C45">
        <w:rPr>
          <w:rFonts w:ascii="Arial" w:hAnsi="Arial" w:cs="Arial"/>
        </w:rPr>
        <w:t xml:space="preserve"> reported in previous publications</w:t>
      </w:r>
      <w:r w:rsidR="00970211">
        <w:rPr>
          <w:rFonts w:ascii="Arial" w:hAnsi="Arial" w:cs="Arial"/>
        </w:rPr>
        <w:fldChar w:fldCharType="begin"/>
      </w:r>
      <w:r w:rsidR="00970211">
        <w:rPr>
          <w:rFonts w:ascii="Arial" w:hAnsi="Arial" w:cs="Arial"/>
        </w:rPr>
        <w:instrText xml:space="preserve"> ADDIN ZOTERO_ITEM CSL_CITATION {"citationID":"19a3a7ie7p","properties":{"formattedCitation":"{\\rtf \\super 10,11\\nosupersub{}}","plainCitation":"10,11"},"citationItems":[{"id":9187,"uris":["http://zotero.org/users/640617/items/E9U999A3"],"uri":["http://zotero.org/users/640617/items/E9U999A3"],"itemData":{"id":9187,"type":"article-journal","title":"Overview and findings from the religious orders study","container-title":"Current Alzheimer research","page":"628-645","volume":"9","issue":"6","source":"PubMed Central","abstract":"The Religious Orders Study is a longitudinal clinical-pathologic cohort study of aging and Alzheimer’s disease (AD). In this manuscript, we summarize the study methods including the study design and describe the clinical evaluation, assessment of risk factors, collection of ante-mortem biological specimens, brain autopsy and collection of selected post-mortem data. The results: 1) review the relation of neuropathologic indices to clinical diagnoses and cognition proximate to death; 2) examine the relation of risk factors to clinical outcomes; 3) examine the relation of risk factors to measures of neuropathology; and 4) summarize additional study findings. We then discuss and contextualize the study findings.","ISSN":"1567-2050","note":"PMID: 22471860\nPMCID: PMC3409291","journalAbbreviation":"Curr Alzheimer Res","author":[{"family":"Bennett","given":"David A."},{"family":"Schneider","given":"Julie A."},{"family":"Arvanitakis","given":"Zoe"},{"family":"Wilson","given":"Robert S."}],"issued":{"date-parts":[["2012",7,1]]},"PMID":"22471860","PMCID":"PMC3409291"}},{"id":2144,"uris":["http://zotero.org/users/640617/items/4TRC2V5G"],"uri":["http://zotero.org/users/640617/items/4TRC2V5G"],"itemData":{"id":2144,"type":"article-journal","title":"The Rush Memory and Aging Project: Study design and baseline characteristics of the study cohort","container-title":"Neuroepidemiology","page":"163-175","volume":"25","issue":"4","source":"CrossRef","DOI":"10.1159/000087446","ISSN":"1423-0208, 0251-5350","shortTitle":"The Rush Memory and Aging Project","language":"en","author":[{"family":"Bennett","given":"David A."},{"family":"Schneider","given":"Julie A."},{"family":"Buchman","given":"Aron S."},{"family":"Mendes de Leon","given":"Carlos"},{"family":"Bienias","given":"Julia L."},{"family":"Wilson","given":"Robert S."}],"issued":{"date-parts":[["2005"]]}}}],"schema":"https://github.com/citation-style-language/schema/raw/master/csl-citation.json"} </w:instrText>
      </w:r>
      <w:r w:rsidR="00970211">
        <w:rPr>
          <w:rFonts w:ascii="Arial" w:hAnsi="Arial" w:cs="Arial"/>
        </w:rPr>
        <w:fldChar w:fldCharType="separate"/>
      </w:r>
      <w:r w:rsidR="0041115E" w:rsidRPr="0041115E">
        <w:rPr>
          <w:rFonts w:ascii="Arial" w:hAnsi="Arial" w:cs="Arial"/>
          <w:szCs w:val="24"/>
          <w:vertAlign w:val="superscript"/>
        </w:rPr>
        <w:t>10,11</w:t>
      </w:r>
      <w:r w:rsidR="00970211">
        <w:rPr>
          <w:rFonts w:ascii="Arial" w:hAnsi="Arial" w:cs="Arial"/>
        </w:rPr>
        <w:fldChar w:fldCharType="end"/>
      </w:r>
      <w:r w:rsidRPr="004A2C45">
        <w:rPr>
          <w:rFonts w:ascii="Arial" w:hAnsi="Arial" w:cs="Arial"/>
        </w:rPr>
        <w:t xml:space="preserve">. The present analysis employs measures of </w:t>
      </w:r>
      <w:r w:rsidRPr="004A2C45">
        <w:rPr>
          <w:rFonts w:ascii="Arial" w:hAnsi="Arial" w:cs="Arial"/>
          <w:highlight w:val="yellow"/>
        </w:rPr>
        <w:t xml:space="preserve">episodic </w:t>
      </w:r>
      <w:commentRangeStart w:id="34"/>
      <w:r w:rsidRPr="004A2C45">
        <w:rPr>
          <w:rFonts w:ascii="Arial" w:hAnsi="Arial" w:cs="Arial"/>
          <w:highlight w:val="yellow"/>
        </w:rPr>
        <w:t>memory</w:t>
      </w:r>
      <w:commentRangeEnd w:id="34"/>
      <w:r w:rsidR="0041115E">
        <w:rPr>
          <w:rStyle w:val="CommentReference"/>
        </w:rPr>
        <w:commentReference w:id="34"/>
      </w:r>
      <w:r w:rsidRPr="004A2C45">
        <w:rPr>
          <w:rFonts w:ascii="Arial" w:hAnsi="Arial" w:cs="Arial"/>
        </w:rPr>
        <w:t xml:space="preserve"> and a global measure of cognition.  </w:t>
      </w:r>
      <w:r w:rsidRPr="00485322">
        <w:rPr>
          <w:rFonts w:ascii="Arial" w:hAnsi="Arial" w:cs="Arial"/>
          <w:highlight w:val="yellow"/>
        </w:rPr>
        <w:t>The composite episodic memory score was created based on scores from immediate and delayed recall performance from Logical Memory and of the East Boston Story, and Word List Memory, Recall, and Recognition from the Consortium to Establish a Registry for AD (CERAD).</w:t>
      </w:r>
      <w:r w:rsidRPr="004A2C45">
        <w:rPr>
          <w:rFonts w:ascii="Arial" w:hAnsi="Arial" w:cs="Arial"/>
        </w:rPr>
        <w:t xml:space="preserve"> Raw scores on each of the tests were z scored, using the baseline mean and standard deviation from the full cohort, and subsequently averaging the z scores that yielded a composite score. To create a global cognition indicator, scores from 17 of the 19 tests were similarly converted to z scores using the baseline mean and standard deviations and averaged to form a measure of global cognition. </w:t>
      </w:r>
    </w:p>
    <w:p w14:paraId="1963188D" w14:textId="38E821AA" w:rsidR="008B6019" w:rsidRPr="00201967" w:rsidRDefault="00201967" w:rsidP="00893C99">
      <w:pPr>
        <w:spacing w:after="0" w:line="480" w:lineRule="auto"/>
        <w:contextualSpacing/>
        <w:rPr>
          <w:rFonts w:ascii="Arial" w:hAnsi="Arial" w:cs="Arial"/>
          <w:b/>
        </w:rPr>
      </w:pPr>
      <w:r w:rsidRPr="00201967">
        <w:rPr>
          <w:rFonts w:ascii="Arial" w:hAnsi="Arial" w:cs="Arial"/>
          <w:b/>
        </w:rPr>
        <w:t>Statistical Analyses</w:t>
      </w:r>
    </w:p>
    <w:p w14:paraId="690B3264" w14:textId="2A2CA7F3" w:rsidR="00AC49BC" w:rsidRDefault="00AC49BC" w:rsidP="00893C99">
      <w:pPr>
        <w:widowControl w:val="0"/>
        <w:autoSpaceDE w:val="0"/>
        <w:autoSpaceDN w:val="0"/>
        <w:adjustRightInd w:val="0"/>
        <w:spacing w:after="0" w:line="480" w:lineRule="auto"/>
        <w:ind w:firstLine="720"/>
        <w:contextualSpacing/>
        <w:rPr>
          <w:rFonts w:ascii="Arial" w:hAnsi="Arial" w:cs="Arial"/>
        </w:rPr>
      </w:pPr>
      <w:r>
        <w:rPr>
          <w:rFonts w:ascii="Arial" w:hAnsi="Arial" w:cs="Arial"/>
        </w:rPr>
        <w:t xml:space="preserve">In order to assess </w:t>
      </w:r>
      <w:r w:rsidR="008D1F16">
        <w:rPr>
          <w:rFonts w:ascii="Arial" w:hAnsi="Arial" w:cs="Arial"/>
        </w:rPr>
        <w:t>how</w:t>
      </w:r>
      <w:r w:rsidR="00091486">
        <w:rPr>
          <w:rFonts w:ascii="Arial" w:hAnsi="Arial" w:cs="Arial"/>
        </w:rPr>
        <w:t xml:space="preserve"> </w:t>
      </w:r>
      <w:ins w:id="35" w:author="Teresa" w:date="2017-02-24T14:38:00Z">
        <w:r w:rsidR="0099136C">
          <w:rPr>
            <w:rFonts w:ascii="Arial" w:hAnsi="Arial" w:cs="Arial"/>
          </w:rPr>
          <w:t xml:space="preserve">cognitive </w:t>
        </w:r>
      </w:ins>
      <w:ins w:id="36" w:author="Teresa" w:date="2017-02-24T14:40:00Z">
        <w:r w:rsidR="0099136C">
          <w:rPr>
            <w:rFonts w:ascii="Arial" w:hAnsi="Arial" w:cs="Arial"/>
          </w:rPr>
          <w:t>performance</w:t>
        </w:r>
      </w:ins>
      <w:ins w:id="37" w:author="Teresa" w:date="2017-02-24T14:38:00Z">
        <w:r w:rsidR="0099136C">
          <w:rPr>
            <w:rFonts w:ascii="Arial" w:hAnsi="Arial" w:cs="Arial"/>
          </w:rPr>
          <w:t xml:space="preserve"> </w:t>
        </w:r>
      </w:ins>
      <w:ins w:id="38" w:author="Teresa" w:date="2017-02-24T14:40:00Z">
        <w:r w:rsidR="0099136C">
          <w:rPr>
            <w:rFonts w:ascii="Arial" w:hAnsi="Arial" w:cs="Arial"/>
          </w:rPr>
          <w:t>(episodic and global) influences the</w:t>
        </w:r>
      </w:ins>
      <w:ins w:id="39" w:author="Teresa" w:date="2017-02-24T14:38:00Z">
        <w:r w:rsidR="0099136C">
          <w:rPr>
            <w:rFonts w:ascii="Arial" w:hAnsi="Arial" w:cs="Arial"/>
          </w:rPr>
          <w:t xml:space="preserve"> risk of specific </w:t>
        </w:r>
        <w:proofErr w:type="spellStart"/>
        <w:r w:rsidR="0099136C">
          <w:rPr>
            <w:rFonts w:ascii="Arial" w:hAnsi="Arial" w:cs="Arial"/>
          </w:rPr>
          <w:t>neuro</w:t>
        </w:r>
      </w:ins>
      <w:proofErr w:type="spellEnd"/>
      <w:ins w:id="40" w:author="Teresa" w:date="2017-02-24T14:41:00Z">
        <w:r w:rsidR="0099136C">
          <w:rPr>
            <w:rFonts w:ascii="Arial" w:hAnsi="Arial" w:cs="Arial"/>
          </w:rPr>
          <w:t>-</w:t>
        </w:r>
      </w:ins>
      <w:ins w:id="41" w:author="Teresa" w:date="2017-02-24T14:38:00Z">
        <w:r w:rsidR="0099136C">
          <w:rPr>
            <w:rFonts w:ascii="Arial" w:hAnsi="Arial" w:cs="Arial"/>
          </w:rPr>
          <w:t xml:space="preserve">pathological outcomes, </w:t>
        </w:r>
      </w:ins>
      <w:del w:id="42" w:author="Teresa" w:date="2017-02-24T14:38:00Z">
        <w:r w:rsidR="00091486" w:rsidDel="0099136C">
          <w:rPr>
            <w:rFonts w:ascii="Arial" w:hAnsi="Arial" w:cs="Arial"/>
          </w:rPr>
          <w:delText xml:space="preserve">global cognitive </w:delText>
        </w:r>
        <w:commentRangeStart w:id="43"/>
        <w:r w:rsidR="00091486" w:rsidDel="0099136C">
          <w:rPr>
            <w:rFonts w:ascii="Arial" w:hAnsi="Arial" w:cs="Arial"/>
          </w:rPr>
          <w:delText>function</w:delText>
        </w:r>
        <w:commentRangeEnd w:id="43"/>
        <w:r w:rsidR="00781C5C" w:rsidDel="0099136C">
          <w:rPr>
            <w:rStyle w:val="CommentReference"/>
          </w:rPr>
          <w:commentReference w:id="43"/>
        </w:r>
        <w:r w:rsidR="00091486" w:rsidDel="0099136C">
          <w:rPr>
            <w:rFonts w:ascii="Arial" w:hAnsi="Arial" w:cs="Arial"/>
          </w:rPr>
          <w:delText xml:space="preserve"> </w:delText>
        </w:r>
        <w:r w:rsidR="000F3431" w:rsidDel="0099136C">
          <w:rPr>
            <w:rFonts w:ascii="Arial" w:hAnsi="Arial" w:cs="Arial"/>
          </w:rPr>
          <w:delText xml:space="preserve">and episodic memory </w:delText>
        </w:r>
        <w:r w:rsidR="00091486" w:rsidDel="0099136C">
          <w:rPr>
            <w:rFonts w:ascii="Arial" w:hAnsi="Arial" w:cs="Arial"/>
          </w:rPr>
          <w:delText xml:space="preserve">predicted risk for the specific pathological </w:delText>
        </w:r>
        <w:r w:rsidR="008D1F16" w:rsidDel="0099136C">
          <w:rPr>
            <w:rFonts w:ascii="Arial" w:hAnsi="Arial" w:cs="Arial"/>
          </w:rPr>
          <w:delText>outcome categories</w:delText>
        </w:r>
        <w:r w:rsidDel="0099136C">
          <w:rPr>
            <w:rFonts w:ascii="Arial" w:hAnsi="Arial" w:cs="Arial"/>
          </w:rPr>
          <w:delText xml:space="preserve">, </w:delText>
        </w:r>
      </w:del>
      <w:r>
        <w:rPr>
          <w:rFonts w:ascii="Arial" w:hAnsi="Arial" w:cs="Arial"/>
        </w:rPr>
        <w:t xml:space="preserve">we fit a series of </w:t>
      </w:r>
      <w:ins w:id="44" w:author="Teresa" w:date="2017-02-24T14:41:00Z">
        <w:r w:rsidR="0099136C">
          <w:rPr>
            <w:rFonts w:ascii="Arial" w:hAnsi="Arial" w:cs="Arial"/>
          </w:rPr>
          <w:t xml:space="preserve">three </w:t>
        </w:r>
      </w:ins>
      <w:r>
        <w:rPr>
          <w:rFonts w:ascii="Arial" w:hAnsi="Arial" w:cs="Arial"/>
        </w:rPr>
        <w:t>multi-state models</w:t>
      </w:r>
      <w:proofErr w:type="gramStart"/>
      <w:ins w:id="45" w:author="Teresa" w:date="2017-02-24T14:41:00Z">
        <w:r w:rsidR="0099136C">
          <w:rPr>
            <w:rFonts w:ascii="Arial" w:hAnsi="Arial" w:cs="Arial"/>
          </w:rPr>
          <w:t>;</w:t>
        </w:r>
        <w:proofErr w:type="gramEnd"/>
        <w:r w:rsidR="0099136C">
          <w:rPr>
            <w:rFonts w:ascii="Arial" w:hAnsi="Arial" w:cs="Arial"/>
          </w:rPr>
          <w:t xml:space="preserve"> one for each end-stage category listed above</w:t>
        </w:r>
      </w:ins>
      <w:del w:id="46" w:author="Teresa" w:date="2017-02-24T14:41:00Z">
        <w:r w:rsidDel="0099136C">
          <w:rPr>
            <w:rFonts w:ascii="Arial" w:hAnsi="Arial" w:cs="Arial"/>
          </w:rPr>
          <w:delText xml:space="preserve"> for each of the end stage categories listed above</w:delText>
        </w:r>
      </w:del>
      <w:r w:rsidR="00AD5580">
        <w:rPr>
          <w:rFonts w:ascii="Arial" w:hAnsi="Arial" w:cs="Arial"/>
        </w:rPr>
        <w:t xml:space="preserve"> </w:t>
      </w:r>
      <w:r w:rsidR="00604364">
        <w:rPr>
          <w:rFonts w:ascii="Arial" w:hAnsi="Arial" w:cs="Arial"/>
        </w:rPr>
        <w:t>(</w:t>
      </w:r>
      <w:r w:rsidR="00665B61">
        <w:rPr>
          <w:rFonts w:ascii="Arial" w:hAnsi="Arial" w:cs="Arial"/>
        </w:rPr>
        <w:t xml:space="preserve">i.e., </w:t>
      </w:r>
      <w:proofErr w:type="spellStart"/>
      <w:r w:rsidR="00665B61">
        <w:rPr>
          <w:rFonts w:ascii="Arial" w:hAnsi="Arial" w:cs="Arial"/>
        </w:rPr>
        <w:t>B</w:t>
      </w:r>
      <w:r w:rsidR="00603BC7">
        <w:rPr>
          <w:rFonts w:ascii="Arial" w:hAnsi="Arial" w:cs="Arial"/>
        </w:rPr>
        <w:t>raak</w:t>
      </w:r>
      <w:proofErr w:type="spellEnd"/>
      <w:r w:rsidR="00603BC7">
        <w:rPr>
          <w:rFonts w:ascii="Arial" w:hAnsi="Arial" w:cs="Arial"/>
        </w:rPr>
        <w:t>, CERAD, and TDP score)</w:t>
      </w:r>
      <w:r>
        <w:rPr>
          <w:rFonts w:ascii="Arial" w:hAnsi="Arial" w:cs="Arial"/>
        </w:rPr>
        <w:t>.</w:t>
      </w:r>
      <w:ins w:id="47" w:author="Teresa" w:date="2017-02-24T14:41:00Z">
        <w:r w:rsidR="0099136C">
          <w:rPr>
            <w:rFonts w:ascii="Arial" w:hAnsi="Arial" w:cs="Arial"/>
          </w:rPr>
          <w:t xml:space="preserve"> </w:t>
        </w:r>
      </w:ins>
      <w:del w:id="48" w:author="Teresa" w:date="2017-02-24T14:40:00Z">
        <w:r w:rsidDel="0099136C">
          <w:rPr>
            <w:rFonts w:ascii="Arial" w:hAnsi="Arial" w:cs="Arial"/>
          </w:rPr>
          <w:delText xml:space="preserve"> </w:delText>
        </w:r>
      </w:del>
      <w:r w:rsidR="00E117D0">
        <w:rPr>
          <w:rFonts w:ascii="Arial" w:hAnsi="Arial" w:cs="Arial"/>
        </w:rPr>
        <w:t xml:space="preserve">Aside from cognitive status, the only time varying covariate was age. </w:t>
      </w:r>
      <w:r>
        <w:rPr>
          <w:rFonts w:ascii="Arial" w:hAnsi="Arial" w:cs="Arial"/>
        </w:rPr>
        <w:t>The demographic variables we controlled for were gender, A</w:t>
      </w:r>
      <w:r w:rsidR="008D1F16">
        <w:rPr>
          <w:rFonts w:ascii="Arial" w:hAnsi="Arial" w:cs="Arial"/>
        </w:rPr>
        <w:t>PO</w:t>
      </w:r>
      <w:del w:id="49" w:author="Teresa" w:date="2017-02-24T14:42:00Z">
        <w:r w:rsidR="008078A1" w:rsidDel="0099136C">
          <w:rPr>
            <w:rFonts w:ascii="Arial" w:hAnsi="Arial" w:cs="Arial"/>
          </w:rPr>
          <w:delText xml:space="preserve"> </w:delText>
        </w:r>
      </w:del>
      <w:r w:rsidR="008D1F16">
        <w:rPr>
          <w:rFonts w:ascii="Arial" w:hAnsi="Arial" w:cs="Arial"/>
        </w:rPr>
        <w:t>e</w:t>
      </w:r>
      <w:r>
        <w:rPr>
          <w:rFonts w:ascii="Arial" w:hAnsi="Arial" w:cs="Arial"/>
        </w:rPr>
        <w:t xml:space="preserve">4 status, education level, </w:t>
      </w:r>
      <w:r w:rsidR="008C3F1A">
        <w:rPr>
          <w:rFonts w:ascii="Arial" w:hAnsi="Arial" w:cs="Arial"/>
        </w:rPr>
        <w:t xml:space="preserve">vascular risk, </w:t>
      </w:r>
      <w:r>
        <w:rPr>
          <w:rFonts w:ascii="Arial" w:hAnsi="Arial" w:cs="Arial"/>
        </w:rPr>
        <w:t xml:space="preserve">and smoking status. In addition, we controlled for </w:t>
      </w:r>
      <w:r w:rsidR="00E117D0">
        <w:rPr>
          <w:rFonts w:ascii="Arial" w:hAnsi="Arial" w:cs="Arial"/>
        </w:rPr>
        <w:t xml:space="preserve">follow up year and vascular health. For each </w:t>
      </w:r>
      <w:r w:rsidR="00057565">
        <w:rPr>
          <w:rFonts w:ascii="Arial" w:hAnsi="Arial" w:cs="Arial"/>
        </w:rPr>
        <w:t>pathological</w:t>
      </w:r>
      <w:r w:rsidR="00E117D0">
        <w:rPr>
          <w:rFonts w:ascii="Arial" w:hAnsi="Arial" w:cs="Arial"/>
        </w:rPr>
        <w:t xml:space="preserve"> outcome category, an individual was considered censored if they were still alive at the end of the study time frame. </w:t>
      </w:r>
    </w:p>
    <w:p w14:paraId="17E152A0" w14:textId="26B13154" w:rsidR="007A2DEB" w:rsidRDefault="00866DB4" w:rsidP="00DF1BDA">
      <w:pPr>
        <w:rPr>
          <w:rFonts w:ascii="Arial" w:hAnsi="Arial" w:cs="Arial"/>
          <w:b/>
        </w:rPr>
      </w:pPr>
      <w:r>
        <w:rPr>
          <w:rFonts w:ascii="Arial" w:hAnsi="Arial" w:cs="Arial"/>
          <w:b/>
        </w:rPr>
        <w:t>Results:</w:t>
      </w:r>
    </w:p>
    <w:p w14:paraId="76BE2A9F" w14:textId="428C65C5" w:rsidR="00566E67" w:rsidRPr="004F2DD6" w:rsidRDefault="00566E67" w:rsidP="00DF1BDA">
      <w:pPr>
        <w:rPr>
          <w:rFonts w:ascii="Arial" w:hAnsi="Arial" w:cs="Arial"/>
          <w:b/>
        </w:rPr>
      </w:pPr>
      <w:r>
        <w:rPr>
          <w:rFonts w:ascii="Arial" w:hAnsi="Arial" w:cs="Arial"/>
          <w:b/>
        </w:rPr>
        <w:t>Descriptive Data</w:t>
      </w:r>
    </w:p>
    <w:p w14:paraId="58F1B54B" w14:textId="76D7FD13" w:rsidR="0004329F" w:rsidRDefault="00E117D0" w:rsidP="00E805B5">
      <w:pPr>
        <w:widowControl w:val="0"/>
        <w:autoSpaceDE w:val="0"/>
        <w:autoSpaceDN w:val="0"/>
        <w:adjustRightInd w:val="0"/>
        <w:spacing w:after="0" w:line="480" w:lineRule="auto"/>
        <w:ind w:firstLine="720"/>
        <w:contextualSpacing/>
        <w:rPr>
          <w:rFonts w:ascii="Arial" w:hAnsi="Arial" w:cs="Arial"/>
        </w:rPr>
      </w:pPr>
      <w:r w:rsidRPr="00E117D0">
        <w:rPr>
          <w:rFonts w:ascii="Arial" w:hAnsi="Arial" w:cs="Arial"/>
        </w:rPr>
        <w:t>Descriptive summaries of the study sample report continuous variables</w:t>
      </w:r>
      <w:r w:rsidR="00F15769">
        <w:rPr>
          <w:rFonts w:ascii="Arial" w:hAnsi="Arial" w:cs="Arial"/>
        </w:rPr>
        <w:t>’</w:t>
      </w:r>
      <w:r w:rsidRPr="00E117D0">
        <w:rPr>
          <w:rFonts w:ascii="Arial" w:hAnsi="Arial" w:cs="Arial"/>
        </w:rPr>
        <w:t xml:space="preserve"> as </w:t>
      </w:r>
      <w:r w:rsidRPr="00E117D0">
        <w:rPr>
          <w:rFonts w:ascii="Arial" w:hAnsi="Arial" w:cs="Arial"/>
        </w:rPr>
        <w:lastRenderedPageBreak/>
        <w:t>mean </w:t>
      </w:r>
      <w:r w:rsidR="00454251">
        <w:rPr>
          <w:rFonts w:ascii="Arial" w:hAnsi="Arial" w:cs="Arial"/>
        </w:rPr>
        <w:t>and</w:t>
      </w:r>
      <w:r w:rsidR="00F15769">
        <w:rPr>
          <w:rFonts w:ascii="Arial" w:hAnsi="Arial" w:cs="Arial"/>
        </w:rPr>
        <w:t xml:space="preserve"> standard deviation; frequencies and percentages are presented for the </w:t>
      </w:r>
      <w:r w:rsidRPr="00E117D0">
        <w:rPr>
          <w:rFonts w:ascii="Arial" w:hAnsi="Arial" w:cs="Arial"/>
        </w:rPr>
        <w:t xml:space="preserve">categorical </w:t>
      </w:r>
      <w:r w:rsidR="00F15769">
        <w:rPr>
          <w:rFonts w:ascii="Arial" w:hAnsi="Arial" w:cs="Arial"/>
        </w:rPr>
        <w:t xml:space="preserve">variables </w:t>
      </w:r>
      <w:r w:rsidR="00403DC4">
        <w:rPr>
          <w:rFonts w:ascii="Arial" w:hAnsi="Arial" w:cs="Arial"/>
        </w:rPr>
        <w:t>(see Table 1)</w:t>
      </w:r>
      <w:r w:rsidRPr="007D75AD">
        <w:rPr>
          <w:rFonts w:ascii="Arial" w:hAnsi="Arial" w:cs="Arial"/>
        </w:rPr>
        <w:t xml:space="preserve">. </w:t>
      </w:r>
      <w:r w:rsidR="0004329F" w:rsidRPr="000478DE">
        <w:rPr>
          <w:rFonts w:asciiTheme="majorHAnsi" w:eastAsiaTheme="minorEastAsia" w:hAnsiTheme="majorHAnsi" w:cs="Arial"/>
          <w:sz w:val="24"/>
          <w:szCs w:val="24"/>
        </w:rPr>
        <w:t xml:space="preserve">Descriptive summaries of autopsied participants are presented in Table 2. </w:t>
      </w:r>
      <w:r w:rsidR="0004329F">
        <w:rPr>
          <w:rFonts w:asciiTheme="majorHAnsi" w:eastAsiaTheme="minorEastAsia" w:hAnsiTheme="majorHAnsi" w:cs="Arial"/>
          <w:sz w:val="24"/>
          <w:szCs w:val="24"/>
        </w:rPr>
        <w:t xml:space="preserve"> </w:t>
      </w:r>
      <w:commentRangeStart w:id="50"/>
      <w:commentRangeStart w:id="51"/>
      <w:del w:id="52" w:author="Elizabeth Munoz" w:date="2016-09-12T09:36:00Z">
        <w:r w:rsidR="00B06CBF" w:rsidDel="00D61410">
          <w:rPr>
            <w:rFonts w:ascii="Arial" w:hAnsi="Arial" w:cs="Arial"/>
          </w:rPr>
          <w:delText xml:space="preserve">At the time of death,  </w:delText>
        </w:r>
        <w:r w:rsidR="00B06CBF" w:rsidRPr="00780C38" w:rsidDel="00D61410">
          <w:rPr>
            <w:rFonts w:ascii="Arial" w:hAnsi="Arial" w:cs="Arial"/>
          </w:rPr>
          <w:delText xml:space="preserve">124 (X%) were diagnosed with definite Alzheimer’s Disease (AD), 431(X%) were diagnosed as probable, and 402 (X%) were diagnosed as possible AD. </w:delText>
        </w:r>
        <w:commentRangeEnd w:id="50"/>
        <w:r w:rsidR="00B06CBF" w:rsidDel="00D61410">
          <w:rPr>
            <w:rStyle w:val="CommentReference"/>
          </w:rPr>
          <w:commentReference w:id="50"/>
        </w:r>
        <w:commentRangeEnd w:id="51"/>
        <w:r w:rsidR="00B06CBF" w:rsidDel="00D61410">
          <w:rPr>
            <w:rStyle w:val="CommentReference"/>
          </w:rPr>
          <w:commentReference w:id="51"/>
        </w:r>
      </w:del>
      <w:r w:rsidR="00B06CBF" w:rsidRPr="00780C38">
        <w:rPr>
          <w:rFonts w:ascii="Arial" w:hAnsi="Arial" w:cs="Arial"/>
        </w:rPr>
        <w:t xml:space="preserve">At autopsy, </w:t>
      </w:r>
      <w:r w:rsidR="0021124B">
        <w:rPr>
          <w:rFonts w:ascii="Arial" w:hAnsi="Arial" w:cs="Arial"/>
        </w:rPr>
        <w:t>228 (15</w:t>
      </w:r>
      <w:r w:rsidR="00B06CBF" w:rsidRPr="00780C38">
        <w:rPr>
          <w:rFonts w:ascii="Arial" w:hAnsi="Arial" w:cs="Arial"/>
        </w:rPr>
        <w:t xml:space="preserve">%) persons had no evidence of neurofibrillary tangles according to </w:t>
      </w:r>
      <w:proofErr w:type="spellStart"/>
      <w:r w:rsidR="00B06CBF" w:rsidRPr="00780C38">
        <w:rPr>
          <w:rFonts w:ascii="Arial" w:hAnsi="Arial" w:cs="Arial"/>
        </w:rPr>
        <w:t>Braak</w:t>
      </w:r>
      <w:proofErr w:type="spellEnd"/>
      <w:r w:rsidR="00B06CBF" w:rsidRPr="00780C38">
        <w:rPr>
          <w:rFonts w:ascii="Arial" w:hAnsi="Arial" w:cs="Arial"/>
        </w:rPr>
        <w:t xml:space="preserve"> staging procedures</w:t>
      </w:r>
      <w:r w:rsidR="00D14A2F">
        <w:rPr>
          <w:rFonts w:ascii="Arial" w:hAnsi="Arial" w:cs="Arial"/>
        </w:rPr>
        <w:t xml:space="preserve"> and 310 (22</w:t>
      </w:r>
      <w:r w:rsidR="00B06CBF" w:rsidRPr="00780C38">
        <w:rPr>
          <w:rFonts w:ascii="Arial" w:hAnsi="Arial" w:cs="Arial"/>
        </w:rPr>
        <w:t>%) had ev</w:t>
      </w:r>
      <w:r w:rsidR="00D14A2F">
        <w:rPr>
          <w:rFonts w:ascii="Arial" w:hAnsi="Arial" w:cs="Arial"/>
        </w:rPr>
        <w:t xml:space="preserve">idence of most severe pathology. </w:t>
      </w:r>
      <w:proofErr w:type="gramStart"/>
      <w:r w:rsidR="00D14A2F">
        <w:rPr>
          <w:rFonts w:ascii="Arial" w:hAnsi="Arial" w:cs="Arial"/>
        </w:rPr>
        <w:t>Two-hundred</w:t>
      </w:r>
      <w:proofErr w:type="gramEnd"/>
      <w:r w:rsidR="00D14A2F">
        <w:rPr>
          <w:rFonts w:ascii="Arial" w:hAnsi="Arial" w:cs="Arial"/>
        </w:rPr>
        <w:t xml:space="preserve"> and ninety-six (19%) persons had no AD according to CERAD scoring and 402 (27%) </w:t>
      </w:r>
      <w:r w:rsidR="00494B1D">
        <w:rPr>
          <w:rFonts w:ascii="Arial" w:hAnsi="Arial" w:cs="Arial"/>
        </w:rPr>
        <w:t xml:space="preserve">were classified as definite AD. </w:t>
      </w:r>
      <w:proofErr w:type="gramStart"/>
      <w:r w:rsidR="00D277F9">
        <w:rPr>
          <w:rFonts w:ascii="Arial" w:hAnsi="Arial" w:cs="Arial"/>
        </w:rPr>
        <w:t>Five-hundred</w:t>
      </w:r>
      <w:proofErr w:type="gramEnd"/>
      <w:r w:rsidR="00D277F9">
        <w:rPr>
          <w:rFonts w:ascii="Arial" w:hAnsi="Arial" w:cs="Arial"/>
        </w:rPr>
        <w:t xml:space="preserve"> and twenty-two persons (35%) had no TDP pathology and 140 (</w:t>
      </w:r>
      <w:r w:rsidR="00945A26">
        <w:rPr>
          <w:rFonts w:ascii="Arial" w:hAnsi="Arial" w:cs="Arial"/>
        </w:rPr>
        <w:t>9.4</w:t>
      </w:r>
      <w:r w:rsidR="00D277F9">
        <w:rPr>
          <w:rFonts w:ascii="Arial" w:hAnsi="Arial" w:cs="Arial"/>
        </w:rPr>
        <w:t>%) were classified in the third stage of TDP.</w:t>
      </w:r>
    </w:p>
    <w:p w14:paraId="00248FC3" w14:textId="0F175C93" w:rsidR="00EB7DA6" w:rsidRPr="00EB7DA6" w:rsidRDefault="00EB7DA6" w:rsidP="00E805B5">
      <w:pPr>
        <w:widowControl w:val="0"/>
        <w:autoSpaceDE w:val="0"/>
        <w:autoSpaceDN w:val="0"/>
        <w:adjustRightInd w:val="0"/>
        <w:spacing w:after="0" w:line="480" w:lineRule="auto"/>
        <w:contextualSpacing/>
        <w:rPr>
          <w:rFonts w:ascii="Arial" w:hAnsi="Arial" w:cs="Arial"/>
          <w:b/>
        </w:rPr>
      </w:pPr>
      <w:r>
        <w:rPr>
          <w:rFonts w:ascii="Arial" w:hAnsi="Arial" w:cs="Arial"/>
          <w:b/>
        </w:rPr>
        <w:t>Multi-State Model Results</w:t>
      </w:r>
    </w:p>
    <w:p w14:paraId="76E4C74A" w14:textId="146DC130" w:rsidR="000478DE" w:rsidRDefault="00E117D0" w:rsidP="00E805B5">
      <w:pPr>
        <w:widowControl w:val="0"/>
        <w:autoSpaceDE w:val="0"/>
        <w:autoSpaceDN w:val="0"/>
        <w:adjustRightInd w:val="0"/>
        <w:spacing w:after="0" w:line="480" w:lineRule="auto"/>
        <w:ind w:firstLine="720"/>
        <w:contextualSpacing/>
        <w:rPr>
          <w:rFonts w:ascii="Arial" w:eastAsiaTheme="minorEastAsia" w:hAnsi="Arial" w:cs="Arial"/>
        </w:rPr>
      </w:pPr>
      <w:r w:rsidRPr="00416021">
        <w:rPr>
          <w:rFonts w:ascii="Arial" w:hAnsi="Arial" w:cs="Arial"/>
        </w:rPr>
        <w:t>Three separate multi-state models were run</w:t>
      </w:r>
      <w:ins w:id="53" w:author="Teresa" w:date="2017-02-24T14:42:00Z">
        <w:r w:rsidR="00F52F80">
          <w:rPr>
            <w:rFonts w:ascii="Arial" w:hAnsi="Arial" w:cs="Arial"/>
          </w:rPr>
          <w:t>; one</w:t>
        </w:r>
      </w:ins>
      <w:r w:rsidRPr="00416021">
        <w:rPr>
          <w:rFonts w:ascii="Arial" w:hAnsi="Arial" w:cs="Arial"/>
        </w:rPr>
        <w:t xml:space="preserve"> for each of the pathological outcome categories</w:t>
      </w:r>
      <w:r w:rsidR="005032E3">
        <w:rPr>
          <w:rFonts w:ascii="Arial" w:hAnsi="Arial" w:cs="Arial"/>
        </w:rPr>
        <w:t xml:space="preserve"> (i.e., </w:t>
      </w:r>
      <w:proofErr w:type="spellStart"/>
      <w:r w:rsidR="005032E3">
        <w:rPr>
          <w:rFonts w:ascii="Arial" w:hAnsi="Arial" w:cs="Arial"/>
        </w:rPr>
        <w:t>Braak</w:t>
      </w:r>
      <w:proofErr w:type="spellEnd"/>
      <w:r w:rsidR="005032E3">
        <w:rPr>
          <w:rFonts w:ascii="Arial" w:hAnsi="Arial" w:cs="Arial"/>
        </w:rPr>
        <w:t>, CERAD, and TDP-43)</w:t>
      </w:r>
      <w:r w:rsidRPr="00416021">
        <w:rPr>
          <w:rFonts w:ascii="Arial" w:hAnsi="Arial" w:cs="Arial"/>
        </w:rPr>
        <w:t xml:space="preserve">. </w:t>
      </w:r>
      <w:r w:rsidR="007D75AD" w:rsidRPr="00416021">
        <w:rPr>
          <w:rFonts w:ascii="Arial" w:eastAsiaTheme="minorEastAsia" w:hAnsi="Arial" w:cs="Arial"/>
        </w:rPr>
        <w:t>We used Kaplan-Meier type estimators</w:t>
      </w:r>
      <w:ins w:id="54" w:author="Teresa" w:date="2017-02-24T14:45:00Z">
        <w:r w:rsidR="00321FA2">
          <w:rPr>
            <w:rFonts w:ascii="Arial" w:eastAsiaTheme="minorEastAsia" w:hAnsi="Arial" w:cs="Arial"/>
          </w:rPr>
          <w:t xml:space="preserve"> within each pathological outcome category</w:t>
        </w:r>
      </w:ins>
      <w:r w:rsidR="007D75AD" w:rsidRPr="00416021">
        <w:rPr>
          <w:rFonts w:ascii="Arial" w:eastAsiaTheme="minorEastAsia" w:hAnsi="Arial" w:cs="Arial"/>
        </w:rPr>
        <w:t xml:space="preserve"> </w:t>
      </w:r>
      <w:del w:id="55" w:author="Teresa" w:date="2017-02-24T14:44:00Z">
        <w:r w:rsidR="007D75AD" w:rsidRPr="00416021" w:rsidDel="00321FA2">
          <w:rPr>
            <w:rFonts w:ascii="Arial" w:eastAsiaTheme="minorEastAsia" w:hAnsi="Arial" w:cs="Arial"/>
          </w:rPr>
          <w:delText xml:space="preserve">for </w:delText>
        </w:r>
      </w:del>
      <w:ins w:id="56" w:author="Teresa" w:date="2017-02-24T14:44:00Z">
        <w:r w:rsidR="00321FA2">
          <w:rPr>
            <w:rFonts w:ascii="Arial" w:eastAsiaTheme="minorEastAsia" w:hAnsi="Arial" w:cs="Arial"/>
          </w:rPr>
          <w:t xml:space="preserve">to estimate </w:t>
        </w:r>
      </w:ins>
      <w:del w:id="57" w:author="Teresa" w:date="2017-02-24T14:44:00Z">
        <w:r w:rsidR="007D75AD" w:rsidRPr="00416021" w:rsidDel="00321FA2">
          <w:rPr>
            <w:rFonts w:ascii="Arial" w:eastAsiaTheme="minorEastAsia" w:hAnsi="Arial" w:cs="Arial"/>
          </w:rPr>
          <w:delText xml:space="preserve">descriptive summaries of </w:delText>
        </w:r>
      </w:del>
      <w:r w:rsidR="007D75AD" w:rsidRPr="00416021">
        <w:rPr>
          <w:rFonts w:ascii="Arial" w:eastAsiaTheme="minorEastAsia" w:hAnsi="Arial" w:cs="Arial"/>
        </w:rPr>
        <w:t xml:space="preserve">time-to-outcome curves </w:t>
      </w:r>
      <w:ins w:id="58" w:author="Teresa" w:date="2017-02-24T14:44:00Z">
        <w:r w:rsidR="00321FA2">
          <w:rPr>
            <w:rFonts w:ascii="Arial" w:eastAsiaTheme="minorEastAsia" w:hAnsi="Arial" w:cs="Arial"/>
          </w:rPr>
          <w:t xml:space="preserve">for each pathological outcome level, </w:t>
        </w:r>
      </w:ins>
      <w:ins w:id="59" w:author="Teresa" w:date="2017-02-24T14:45:00Z">
        <w:r w:rsidR="00321FA2">
          <w:rPr>
            <w:rFonts w:ascii="Arial" w:eastAsiaTheme="minorEastAsia" w:hAnsi="Arial" w:cs="Arial"/>
          </w:rPr>
          <w:t xml:space="preserve">as well as for the </w:t>
        </w:r>
      </w:ins>
      <w:del w:id="60" w:author="Teresa" w:date="2017-02-24T14:45:00Z">
        <w:r w:rsidR="007D75AD" w:rsidRPr="00416021" w:rsidDel="00321FA2">
          <w:rPr>
            <w:rFonts w:ascii="Arial" w:eastAsiaTheme="minorEastAsia" w:hAnsi="Arial" w:cs="Arial"/>
          </w:rPr>
          <w:delText xml:space="preserve">for the </w:delText>
        </w:r>
      </w:del>
      <w:r w:rsidR="007D75AD" w:rsidRPr="00416021">
        <w:rPr>
          <w:rFonts w:ascii="Arial" w:hAnsi="Arial" w:cs="Arial"/>
        </w:rPr>
        <w:t>total group</w:t>
      </w:r>
      <w:del w:id="61" w:author="Teresa" w:date="2017-02-24T14:45:00Z">
        <w:r w:rsidR="007D75AD" w:rsidRPr="00416021" w:rsidDel="00321FA2">
          <w:rPr>
            <w:rFonts w:ascii="Arial" w:hAnsi="Arial" w:cs="Arial"/>
          </w:rPr>
          <w:delText xml:space="preserve"> </w:delText>
        </w:r>
      </w:del>
      <w:del w:id="62" w:author="Teresa" w:date="2017-02-24T14:43:00Z">
        <w:r w:rsidR="007D75AD" w:rsidRPr="00416021" w:rsidDel="00321FA2">
          <w:rPr>
            <w:rFonts w:ascii="Arial" w:hAnsi="Arial" w:cs="Arial"/>
          </w:rPr>
          <w:delText xml:space="preserve">as well as divided by each </w:delText>
        </w:r>
      </w:del>
      <w:del w:id="63" w:author="Teresa" w:date="2017-02-24T14:45:00Z">
        <w:r w:rsidR="007D75AD" w:rsidRPr="00416021" w:rsidDel="00321FA2">
          <w:rPr>
            <w:rFonts w:ascii="Arial" w:hAnsi="Arial" w:cs="Arial"/>
          </w:rPr>
          <w:delText>pathological outcome level.</w:delText>
        </w:r>
      </w:del>
      <w:ins w:id="64" w:author="Teresa" w:date="2017-02-24T14:45:00Z">
        <w:r w:rsidR="00321FA2">
          <w:rPr>
            <w:rFonts w:ascii="Arial" w:hAnsi="Arial" w:cs="Arial"/>
          </w:rPr>
          <w:t xml:space="preserve">. </w:t>
        </w:r>
      </w:ins>
      <w:moveToRangeStart w:id="65" w:author="Teresa" w:date="2017-02-24T14:47:00Z" w:name="move349566955"/>
      <w:moveTo w:id="66" w:author="Teresa" w:date="2017-02-24T14:47:00Z">
        <w:r w:rsidR="00321FA2" w:rsidRPr="00416021">
          <w:rPr>
            <w:rFonts w:ascii="Arial" w:eastAsiaTheme="minorEastAsia" w:hAnsi="Arial" w:cs="Arial"/>
          </w:rPr>
          <w:t xml:space="preserve">Table 3 contains Cox model fits for all endpoints, using both simple and </w:t>
        </w:r>
        <w:commentRangeStart w:id="67"/>
        <w:r w:rsidR="00321FA2" w:rsidRPr="00416021">
          <w:rPr>
            <w:rFonts w:ascii="Arial" w:eastAsiaTheme="minorEastAsia" w:hAnsi="Arial" w:cs="Arial"/>
          </w:rPr>
          <w:t xml:space="preserve">unadjusted </w:t>
        </w:r>
        <w:commentRangeEnd w:id="67"/>
        <w:r w:rsidR="00321FA2" w:rsidRPr="00416021">
          <w:rPr>
            <w:rStyle w:val="CommentReference"/>
            <w:rFonts w:ascii="Arial" w:hAnsi="Arial" w:cs="Arial"/>
            <w:sz w:val="22"/>
            <w:szCs w:val="22"/>
          </w:rPr>
          <w:commentReference w:id="67"/>
        </w:r>
        <w:r w:rsidR="00321FA2" w:rsidRPr="00416021">
          <w:rPr>
            <w:rFonts w:ascii="Arial" w:eastAsiaTheme="minorEastAsia" w:hAnsi="Arial" w:cs="Arial"/>
          </w:rPr>
          <w:t xml:space="preserve">models. </w:t>
        </w:r>
      </w:moveTo>
      <w:moveToRangeEnd w:id="65"/>
      <w:del w:id="68" w:author="Teresa" w:date="2017-02-24T14:45:00Z">
        <w:r w:rsidR="007D75AD" w:rsidRPr="00416021" w:rsidDel="00321FA2">
          <w:rPr>
            <w:rFonts w:ascii="Arial" w:hAnsi="Arial" w:cs="Arial"/>
          </w:rPr>
          <w:delText xml:space="preserve"> </w:delText>
        </w:r>
      </w:del>
      <w:del w:id="69" w:author="Teresa" w:date="2017-02-24T14:46:00Z">
        <w:r w:rsidR="007D75AD" w:rsidRPr="00416021" w:rsidDel="00321FA2">
          <w:rPr>
            <w:rFonts w:ascii="Arial" w:hAnsi="Arial" w:cs="Arial"/>
          </w:rPr>
          <w:delText>Hazard ratios</w:delText>
        </w:r>
      </w:del>
      <w:ins w:id="70" w:author="Teresa" w:date="2017-02-24T14:46:00Z">
        <w:r w:rsidR="00321FA2">
          <w:rPr>
            <w:rFonts w:ascii="Arial" w:hAnsi="Arial" w:cs="Arial"/>
          </w:rPr>
          <w:t>Estimated coefficients from the multi-state models</w:t>
        </w:r>
      </w:ins>
      <w:r w:rsidR="007D75AD" w:rsidRPr="00416021">
        <w:rPr>
          <w:rFonts w:ascii="Arial" w:hAnsi="Arial" w:cs="Arial"/>
        </w:rPr>
        <w:t xml:space="preserve"> for the main covariate</w:t>
      </w:r>
      <w:ins w:id="71" w:author="Teresa" w:date="2017-02-24T14:46:00Z">
        <w:r w:rsidR="00321FA2">
          <w:rPr>
            <w:rFonts w:ascii="Arial" w:hAnsi="Arial" w:cs="Arial"/>
          </w:rPr>
          <w:t>s</w:t>
        </w:r>
      </w:ins>
      <w:r w:rsidR="007D75AD" w:rsidRPr="00416021">
        <w:rPr>
          <w:rFonts w:ascii="Arial" w:hAnsi="Arial" w:cs="Arial"/>
        </w:rPr>
        <w:t>, global cognitive score</w:t>
      </w:r>
      <w:ins w:id="72" w:author="Teresa" w:date="2017-02-24T14:46:00Z">
        <w:r w:rsidR="00321FA2">
          <w:rPr>
            <w:rFonts w:ascii="Arial" w:hAnsi="Arial" w:cs="Arial"/>
          </w:rPr>
          <w:t xml:space="preserve"> and episodic memory score</w:t>
        </w:r>
      </w:ins>
      <w:ins w:id="73" w:author="Teresa" w:date="2017-02-24T14:45:00Z">
        <w:r w:rsidR="00321FA2">
          <w:rPr>
            <w:rFonts w:ascii="Arial" w:hAnsi="Arial" w:cs="Arial"/>
          </w:rPr>
          <w:t xml:space="preserve">, </w:t>
        </w:r>
      </w:ins>
      <w:del w:id="74" w:author="Teresa" w:date="2017-02-24T14:45:00Z">
        <w:r w:rsidR="007D75AD" w:rsidRPr="00416021" w:rsidDel="00321FA2">
          <w:rPr>
            <w:rFonts w:ascii="Arial" w:hAnsi="Arial" w:cs="Arial"/>
          </w:rPr>
          <w:delText xml:space="preserve">, </w:delText>
        </w:r>
      </w:del>
      <w:del w:id="75" w:author="Teresa" w:date="2017-02-24T14:46:00Z">
        <w:r w:rsidR="007D75AD" w:rsidRPr="00416021" w:rsidDel="00321FA2">
          <w:rPr>
            <w:rFonts w:ascii="Arial" w:hAnsi="Arial" w:cs="Arial"/>
          </w:rPr>
          <w:delText>is</w:delText>
        </w:r>
      </w:del>
      <w:ins w:id="76" w:author="Teresa" w:date="2017-02-24T14:46:00Z">
        <w:r w:rsidR="00321FA2">
          <w:rPr>
            <w:rFonts w:ascii="Arial" w:hAnsi="Arial" w:cs="Arial"/>
          </w:rPr>
          <w:t>are</w:t>
        </w:r>
      </w:ins>
      <w:r w:rsidR="007D75AD" w:rsidRPr="00416021">
        <w:rPr>
          <w:rFonts w:ascii="Arial" w:hAnsi="Arial" w:cs="Arial"/>
        </w:rPr>
        <w:t xml:space="preserve"> reported. </w:t>
      </w:r>
      <w:r w:rsidR="007D75AD" w:rsidRPr="00416021">
        <w:rPr>
          <w:rFonts w:ascii="Arial" w:eastAsiaTheme="minorEastAsia" w:hAnsi="Arial" w:cs="Arial"/>
        </w:rPr>
        <w:t>All reported p-values were those of two-sided tests; significance was defined as p &lt; 0.05. All analyses were performed using R version 3.1.2 [</w:t>
      </w:r>
      <w:r w:rsidR="007D75AD" w:rsidRPr="00416021">
        <w:rPr>
          <w:rFonts w:ascii="Arial" w:eastAsiaTheme="minorEastAsia" w:hAnsi="Arial" w:cs="Arial"/>
          <w:highlight w:val="yellow"/>
        </w:rPr>
        <w:t>19]</w:t>
      </w:r>
      <w:r w:rsidR="007D75AD" w:rsidRPr="00416021">
        <w:rPr>
          <w:rFonts w:ascii="Arial" w:eastAsiaTheme="minorEastAsia" w:hAnsi="Arial" w:cs="Arial"/>
        </w:rPr>
        <w:t xml:space="preserve"> and the ‘survival’ package [</w:t>
      </w:r>
      <w:r w:rsidR="007D75AD" w:rsidRPr="00416021">
        <w:rPr>
          <w:rFonts w:ascii="Arial" w:eastAsiaTheme="minorEastAsia" w:hAnsi="Arial" w:cs="Arial"/>
          <w:highlight w:val="yellow"/>
        </w:rPr>
        <w:t>REF]</w:t>
      </w:r>
      <w:r w:rsidR="007D75AD" w:rsidRPr="00416021">
        <w:rPr>
          <w:rFonts w:ascii="Arial" w:eastAsiaTheme="minorEastAsia" w:hAnsi="Arial" w:cs="Arial"/>
        </w:rPr>
        <w:t>.</w:t>
      </w:r>
      <w:r w:rsidR="0004329F" w:rsidRPr="00416021">
        <w:rPr>
          <w:rFonts w:ascii="Arial" w:eastAsiaTheme="minorEastAsia" w:hAnsi="Arial" w:cs="Arial"/>
        </w:rPr>
        <w:t xml:space="preserve"> </w:t>
      </w:r>
      <w:moveFromRangeStart w:id="77" w:author="Teresa" w:date="2017-02-24T14:47:00Z" w:name="move349566955"/>
      <w:moveFrom w:id="78" w:author="Teresa" w:date="2017-02-24T14:47:00Z">
        <w:r w:rsidR="000478DE" w:rsidRPr="00416021" w:rsidDel="00321FA2">
          <w:rPr>
            <w:rFonts w:ascii="Arial" w:eastAsiaTheme="minorEastAsia" w:hAnsi="Arial" w:cs="Arial"/>
          </w:rPr>
          <w:t xml:space="preserve">Table 3 contains Cox model fits for all endpoints, using both simple and </w:t>
        </w:r>
        <w:commentRangeStart w:id="79"/>
        <w:r w:rsidR="000478DE" w:rsidRPr="00416021" w:rsidDel="00321FA2">
          <w:rPr>
            <w:rFonts w:ascii="Arial" w:eastAsiaTheme="minorEastAsia" w:hAnsi="Arial" w:cs="Arial"/>
          </w:rPr>
          <w:t xml:space="preserve">unadjusted </w:t>
        </w:r>
        <w:commentRangeEnd w:id="79"/>
        <w:r w:rsidR="00D71FB5" w:rsidRPr="00416021" w:rsidDel="00321FA2">
          <w:rPr>
            <w:rStyle w:val="CommentReference"/>
            <w:rFonts w:ascii="Arial" w:hAnsi="Arial" w:cs="Arial"/>
            <w:sz w:val="22"/>
            <w:szCs w:val="22"/>
          </w:rPr>
          <w:commentReference w:id="79"/>
        </w:r>
        <w:r w:rsidR="000478DE" w:rsidRPr="00416021" w:rsidDel="00321FA2">
          <w:rPr>
            <w:rFonts w:ascii="Arial" w:eastAsiaTheme="minorEastAsia" w:hAnsi="Arial" w:cs="Arial"/>
          </w:rPr>
          <w:t xml:space="preserve">models. </w:t>
        </w:r>
      </w:moveFrom>
      <w:moveFromRangeEnd w:id="77"/>
    </w:p>
    <w:p w14:paraId="519404CA" w14:textId="78FA5AF5" w:rsidR="00D616CE" w:rsidRDefault="00D616CE" w:rsidP="00E805B5">
      <w:pPr>
        <w:widowControl w:val="0"/>
        <w:autoSpaceDE w:val="0"/>
        <w:autoSpaceDN w:val="0"/>
        <w:adjustRightInd w:val="0"/>
        <w:spacing w:after="0" w:line="480" w:lineRule="auto"/>
        <w:ind w:firstLine="720"/>
        <w:contextualSpacing/>
        <w:rPr>
          <w:rFonts w:ascii="Arial" w:eastAsiaTheme="minorEastAsia" w:hAnsi="Arial" w:cs="Arial"/>
        </w:rPr>
      </w:pPr>
      <w:r w:rsidRPr="008B7C03">
        <w:rPr>
          <w:rFonts w:ascii="Arial" w:eastAsiaTheme="minorEastAsia" w:hAnsi="Arial" w:cs="Arial"/>
          <w:highlight w:val="lightGray"/>
        </w:rPr>
        <w:t>Liz’s attempt to put findings into words:</w:t>
      </w:r>
      <w:bookmarkStart w:id="80" w:name="_GoBack"/>
      <w:bookmarkEnd w:id="80"/>
    </w:p>
    <w:p w14:paraId="3C8324A1" w14:textId="4063AABE" w:rsidR="0082208F" w:rsidRDefault="00D616CE" w:rsidP="0082208F">
      <w:pPr>
        <w:widowControl w:val="0"/>
        <w:autoSpaceDE w:val="0"/>
        <w:autoSpaceDN w:val="0"/>
        <w:adjustRightInd w:val="0"/>
        <w:spacing w:after="240" w:line="340" w:lineRule="atLeast"/>
        <w:rPr>
          <w:ins w:id="81" w:author="Teresa" w:date="2017-02-24T13:54:00Z"/>
          <w:rFonts w:ascii="Times" w:eastAsiaTheme="minorEastAsia" w:hAnsi="Times" w:cs="Times"/>
          <w:color w:val="000000"/>
          <w:sz w:val="24"/>
          <w:szCs w:val="24"/>
        </w:rPr>
      </w:pPr>
      <w:r>
        <w:rPr>
          <w:rFonts w:ascii="Arial" w:eastAsiaTheme="minorEastAsia" w:hAnsi="Arial" w:cs="Arial"/>
        </w:rPr>
        <w:tab/>
      </w:r>
      <w:r w:rsidR="00F7710A">
        <w:rPr>
          <w:rFonts w:ascii="Arial" w:eastAsiaTheme="minorEastAsia" w:hAnsi="Arial" w:cs="Arial"/>
        </w:rPr>
        <w:t xml:space="preserve">Across the three </w:t>
      </w:r>
      <w:r w:rsidR="00CC3995">
        <w:rPr>
          <w:rFonts w:ascii="Arial" w:eastAsiaTheme="minorEastAsia" w:hAnsi="Arial" w:cs="Arial"/>
        </w:rPr>
        <w:t>pathology outcomes,</w:t>
      </w:r>
      <w:ins w:id="82" w:author="Teresa" w:date="2017-02-24T13:54:00Z">
        <w:r w:rsidR="00807FFC">
          <w:rPr>
            <w:rFonts w:ascii="Arial" w:eastAsiaTheme="minorEastAsia" w:hAnsi="Arial" w:cs="Arial"/>
          </w:rPr>
          <w:t xml:space="preserve"> the coefficient for a</w:t>
        </w:r>
      </w:ins>
      <w:r w:rsidR="00CC3995">
        <w:rPr>
          <w:rFonts w:ascii="Arial" w:eastAsiaTheme="minorEastAsia" w:hAnsi="Arial" w:cs="Arial"/>
        </w:rPr>
        <w:t xml:space="preserve"> </w:t>
      </w:r>
      <w:r w:rsidR="00072AE8">
        <w:rPr>
          <w:rFonts w:ascii="Arial" w:eastAsiaTheme="minorEastAsia" w:hAnsi="Arial" w:cs="Arial"/>
        </w:rPr>
        <w:t xml:space="preserve">one unit </w:t>
      </w:r>
      <w:proofErr w:type="gramStart"/>
      <w:r w:rsidR="00072AE8">
        <w:rPr>
          <w:rFonts w:ascii="Arial" w:eastAsiaTheme="minorEastAsia" w:hAnsi="Arial" w:cs="Arial"/>
        </w:rPr>
        <w:t>decrease</w:t>
      </w:r>
      <w:proofErr w:type="gramEnd"/>
      <w:r w:rsidR="00072AE8">
        <w:rPr>
          <w:rFonts w:ascii="Arial" w:eastAsiaTheme="minorEastAsia" w:hAnsi="Arial" w:cs="Arial"/>
        </w:rPr>
        <w:t xml:space="preserve"> in global cognitive scores or episodic memory scores was associated with a hazard ratio of one or close to one in the adjusted models.</w:t>
      </w:r>
      <w:ins w:id="83" w:author="Teresa" w:date="2017-02-24T13:54:00Z">
        <w:r w:rsidR="0082208F">
          <w:rPr>
            <w:rFonts w:ascii="Arial" w:eastAsiaTheme="minorEastAsia" w:hAnsi="Arial" w:cs="Arial"/>
          </w:rPr>
          <w:t xml:space="preserve"> </w:t>
        </w:r>
        <w:r w:rsidR="0082208F">
          <w:rPr>
            <w:rFonts w:ascii="Times" w:eastAsiaTheme="minorEastAsia" w:hAnsi="Times" w:cs="Times"/>
            <w:color w:val="000000"/>
            <w:sz w:val="29"/>
            <w:szCs w:val="29"/>
          </w:rPr>
          <w:t xml:space="preserve">The coefficient for a </w:t>
        </w:r>
        <w:proofErr w:type="gramStart"/>
        <w:r w:rsidR="0082208F">
          <w:rPr>
            <w:rFonts w:ascii="Times" w:eastAsiaTheme="minorEastAsia" w:hAnsi="Times" w:cs="Times"/>
            <w:color w:val="000000"/>
            <w:sz w:val="29"/>
            <w:szCs w:val="29"/>
          </w:rPr>
          <w:t>1 point</w:t>
        </w:r>
        <w:proofErr w:type="gramEnd"/>
        <w:r w:rsidR="0082208F">
          <w:rPr>
            <w:rFonts w:ascii="Times" w:eastAsiaTheme="minorEastAsia" w:hAnsi="Times" w:cs="Times"/>
            <w:color w:val="000000"/>
            <w:sz w:val="29"/>
            <w:szCs w:val="29"/>
          </w:rPr>
          <w:t xml:space="preserve"> change in </w:t>
        </w:r>
        <w:proofErr w:type="spellStart"/>
        <w:r w:rsidR="0082208F">
          <w:rPr>
            <w:rFonts w:ascii="Times" w:eastAsiaTheme="minorEastAsia" w:hAnsi="Times" w:cs="Times"/>
            <w:color w:val="000000"/>
            <w:sz w:val="29"/>
            <w:szCs w:val="29"/>
          </w:rPr>
          <w:t>Braak</w:t>
        </w:r>
        <w:proofErr w:type="spellEnd"/>
        <w:r w:rsidR="0082208F">
          <w:rPr>
            <w:rFonts w:ascii="Times" w:eastAsiaTheme="minorEastAsia" w:hAnsi="Times" w:cs="Times"/>
            <w:color w:val="000000"/>
            <w:sz w:val="29"/>
            <w:szCs w:val="29"/>
          </w:rPr>
          <w:t xml:space="preserve"> 5–6 death is 0.26 + 0.83, a 2.98 fold increase in risk for each 1 point loss. </w:t>
        </w:r>
      </w:ins>
    </w:p>
    <w:p w14:paraId="37806AEE" w14:textId="67F709B9" w:rsidR="00D616CE" w:rsidRDefault="00072AE8" w:rsidP="00D616CE">
      <w:pPr>
        <w:widowControl w:val="0"/>
        <w:autoSpaceDE w:val="0"/>
        <w:autoSpaceDN w:val="0"/>
        <w:adjustRightInd w:val="0"/>
        <w:spacing w:after="0" w:line="480" w:lineRule="auto"/>
        <w:contextualSpacing/>
        <w:rPr>
          <w:rFonts w:ascii="Arial" w:eastAsiaTheme="minorEastAsia" w:hAnsi="Arial" w:cs="Arial"/>
        </w:rPr>
      </w:pPr>
      <w:r>
        <w:rPr>
          <w:rFonts w:ascii="Arial" w:eastAsiaTheme="minorEastAsia" w:hAnsi="Arial" w:cs="Arial"/>
        </w:rPr>
        <w:t xml:space="preserve"> </w:t>
      </w:r>
      <w:commentRangeStart w:id="84"/>
      <w:r>
        <w:rPr>
          <w:rFonts w:ascii="Arial" w:eastAsiaTheme="minorEastAsia" w:hAnsi="Arial" w:cs="Arial"/>
        </w:rPr>
        <w:t>This shows that at any one time point</w:t>
      </w:r>
      <w:r w:rsidR="00BE2777">
        <w:rPr>
          <w:rFonts w:ascii="Arial" w:eastAsiaTheme="minorEastAsia" w:hAnsi="Arial" w:cs="Arial"/>
        </w:rPr>
        <w:t>, a one unit drop in</w:t>
      </w:r>
      <w:r w:rsidR="00CD18AD">
        <w:rPr>
          <w:rFonts w:ascii="Arial" w:eastAsiaTheme="minorEastAsia" w:hAnsi="Arial" w:cs="Arial"/>
        </w:rPr>
        <w:t xml:space="preserve"> cognitive</w:t>
      </w:r>
      <w:r w:rsidR="00BE2777">
        <w:rPr>
          <w:rFonts w:ascii="Arial" w:eastAsiaTheme="minorEastAsia" w:hAnsi="Arial" w:cs="Arial"/>
        </w:rPr>
        <w:t xml:space="preserve"> scores</w:t>
      </w:r>
      <w:r w:rsidR="0057693E">
        <w:rPr>
          <w:rFonts w:ascii="Arial" w:eastAsiaTheme="minorEastAsia" w:hAnsi="Arial" w:cs="Arial"/>
        </w:rPr>
        <w:t xml:space="preserve"> from </w:t>
      </w:r>
      <w:r w:rsidR="009B76A3">
        <w:rPr>
          <w:rFonts w:ascii="Arial" w:eastAsiaTheme="minorEastAsia" w:hAnsi="Arial" w:cs="Arial"/>
        </w:rPr>
        <w:t>a participant’s previous score</w:t>
      </w:r>
      <w:r w:rsidR="00BE2777">
        <w:rPr>
          <w:rFonts w:ascii="Arial" w:eastAsiaTheme="minorEastAsia" w:hAnsi="Arial" w:cs="Arial"/>
        </w:rPr>
        <w:t xml:space="preserve"> is related to about a three-fold ris</w:t>
      </w:r>
      <w:r w:rsidR="00CD18AD">
        <w:rPr>
          <w:rFonts w:ascii="Arial" w:eastAsiaTheme="minorEastAsia" w:hAnsi="Arial" w:cs="Arial"/>
        </w:rPr>
        <w:t xml:space="preserve">k of being categorized as having the highest level </w:t>
      </w:r>
      <w:commentRangeEnd w:id="84"/>
      <w:r w:rsidR="00310E4F">
        <w:rPr>
          <w:rStyle w:val="CommentReference"/>
        </w:rPr>
        <w:commentReference w:id="84"/>
      </w:r>
      <w:r w:rsidR="00CD18AD">
        <w:rPr>
          <w:rFonts w:ascii="Arial" w:eastAsiaTheme="minorEastAsia" w:hAnsi="Arial" w:cs="Arial"/>
        </w:rPr>
        <w:t>of neurofibrillary tangles (</w:t>
      </w:r>
      <w:proofErr w:type="spellStart"/>
      <w:r w:rsidR="00CD18AD">
        <w:rPr>
          <w:rFonts w:ascii="Arial" w:eastAsiaTheme="minorEastAsia" w:hAnsi="Arial" w:cs="Arial"/>
        </w:rPr>
        <w:t>Braak</w:t>
      </w:r>
      <w:proofErr w:type="spellEnd"/>
      <w:r w:rsidR="00CD18AD">
        <w:rPr>
          <w:rFonts w:ascii="Arial" w:eastAsiaTheme="minorEastAsia" w:hAnsi="Arial" w:cs="Arial"/>
        </w:rPr>
        <w:t xml:space="preserve"> V/VI), definite AD (CERAD 3), and TDP </w:t>
      </w:r>
      <w:commentRangeStart w:id="85"/>
      <w:r w:rsidR="00CD18AD">
        <w:rPr>
          <w:rFonts w:ascii="Arial" w:eastAsiaTheme="minorEastAsia" w:hAnsi="Arial" w:cs="Arial"/>
        </w:rPr>
        <w:t>pathology</w:t>
      </w:r>
      <w:commentRangeEnd w:id="85"/>
      <w:r w:rsidR="00977BCA">
        <w:rPr>
          <w:rStyle w:val="CommentReference"/>
        </w:rPr>
        <w:commentReference w:id="85"/>
      </w:r>
      <w:r w:rsidR="00CD18AD">
        <w:rPr>
          <w:rFonts w:ascii="Arial" w:eastAsiaTheme="minorEastAsia" w:hAnsi="Arial" w:cs="Arial"/>
        </w:rPr>
        <w:t xml:space="preserve">. </w:t>
      </w:r>
    </w:p>
    <w:p w14:paraId="3E2316DE" w14:textId="48BE1B2F" w:rsidR="00C36EBD" w:rsidRPr="00416021" w:rsidRDefault="00C36EBD" w:rsidP="00D616CE">
      <w:pPr>
        <w:widowControl w:val="0"/>
        <w:autoSpaceDE w:val="0"/>
        <w:autoSpaceDN w:val="0"/>
        <w:adjustRightInd w:val="0"/>
        <w:spacing w:after="0" w:line="480" w:lineRule="auto"/>
        <w:contextualSpacing/>
        <w:rPr>
          <w:rFonts w:ascii="Arial" w:eastAsiaTheme="minorEastAsia" w:hAnsi="Arial" w:cs="Arial"/>
        </w:rPr>
      </w:pPr>
      <w:r w:rsidRPr="00E23B44">
        <w:rPr>
          <w:rFonts w:ascii="Arial" w:eastAsiaTheme="minorEastAsia" w:hAnsi="Arial" w:cs="Arial"/>
          <w:highlight w:val="yellow"/>
        </w:rPr>
        <w:t xml:space="preserve">AND THEN WE’LL </w:t>
      </w:r>
      <w:r w:rsidR="00E23B44">
        <w:rPr>
          <w:rFonts w:ascii="Arial" w:eastAsiaTheme="minorEastAsia" w:hAnsi="Arial" w:cs="Arial"/>
          <w:highlight w:val="yellow"/>
        </w:rPr>
        <w:t>ADD</w:t>
      </w:r>
      <w:r w:rsidRPr="00E23B44">
        <w:rPr>
          <w:rFonts w:ascii="Arial" w:eastAsiaTheme="minorEastAsia" w:hAnsi="Arial" w:cs="Arial"/>
          <w:highlight w:val="yellow"/>
        </w:rPr>
        <w:t xml:space="preserve"> SOMETHING HERE ABOUT THE MIXED PATHOLOGIES</w:t>
      </w:r>
    </w:p>
    <w:p w14:paraId="06CFD5A6" w14:textId="77777777" w:rsidR="00503C36" w:rsidRDefault="00503C36" w:rsidP="00DF1BDA"/>
    <w:p w14:paraId="7BD477EB" w14:textId="5E6C5612" w:rsidR="007A2DEB" w:rsidRDefault="007A2DEB" w:rsidP="00DF1BDA">
      <w:commentRangeStart w:id="86"/>
      <w:r>
        <w:lastRenderedPageBreak/>
        <w:t>DISCUSSION</w:t>
      </w:r>
      <w:commentRangeEnd w:id="86"/>
      <w:r w:rsidR="00356686">
        <w:rPr>
          <w:rStyle w:val="CommentReference"/>
        </w:rPr>
        <w:commentReference w:id="86"/>
      </w:r>
      <w:r>
        <w:t>:</w:t>
      </w:r>
    </w:p>
    <w:p w14:paraId="7D2ED3AA" w14:textId="46610D53" w:rsidR="00037453" w:rsidRPr="00294890" w:rsidRDefault="009C6608" w:rsidP="001432B4">
      <w:pPr>
        <w:spacing w:after="0"/>
        <w:ind w:firstLine="360"/>
        <w:contextualSpacing/>
        <w:rPr>
          <w:rFonts w:ascii="Times New Roman" w:hAnsi="Times New Roman" w:cs="Times New Roman"/>
          <w:sz w:val="24"/>
          <w:szCs w:val="24"/>
          <w:rPrChange w:id="87" w:author="Liz Munoz" w:date="2017-02-23T15:40:00Z">
            <w:rPr/>
          </w:rPrChange>
        </w:rPr>
      </w:pPr>
      <w:r w:rsidRPr="00294890">
        <w:rPr>
          <w:rFonts w:ascii="Times New Roman" w:hAnsi="Times New Roman" w:cs="Times New Roman"/>
          <w:sz w:val="24"/>
          <w:szCs w:val="24"/>
          <w:rPrChange w:id="88" w:author="Liz Munoz" w:date="2017-02-23T15:40:00Z">
            <w:rPr/>
          </w:rPrChange>
        </w:rPr>
        <w:t xml:space="preserve">This study employed </w:t>
      </w:r>
      <w:r w:rsidR="003E5F77" w:rsidRPr="00294890">
        <w:rPr>
          <w:rFonts w:ascii="Times New Roman" w:hAnsi="Times New Roman" w:cs="Times New Roman"/>
          <w:sz w:val="24"/>
          <w:szCs w:val="24"/>
          <w:rPrChange w:id="89" w:author="Liz Munoz" w:date="2017-02-23T15:40:00Z">
            <w:rPr/>
          </w:rPrChange>
        </w:rPr>
        <w:t xml:space="preserve">multi-state Cox proportional hazard models to determine the extent to which changes in cognitive profiles increase risk of </w:t>
      </w:r>
      <w:r w:rsidR="00A056DF" w:rsidRPr="00294890">
        <w:rPr>
          <w:rFonts w:ascii="Times New Roman" w:hAnsi="Times New Roman" w:cs="Times New Roman"/>
          <w:sz w:val="24"/>
          <w:szCs w:val="24"/>
          <w:rPrChange w:id="90" w:author="Liz Munoz" w:date="2017-02-23T15:40:00Z">
            <w:rPr/>
          </w:rPrChange>
        </w:rPr>
        <w:t>exhibiting</w:t>
      </w:r>
      <w:r w:rsidR="003E5F77" w:rsidRPr="00294890">
        <w:rPr>
          <w:rFonts w:ascii="Times New Roman" w:hAnsi="Times New Roman" w:cs="Times New Roman"/>
          <w:sz w:val="24"/>
          <w:szCs w:val="24"/>
          <w:rPrChange w:id="91" w:author="Liz Munoz" w:date="2017-02-23T15:40:00Z">
            <w:rPr/>
          </w:rPrChange>
        </w:rPr>
        <w:t xml:space="preserve"> AD pathology at autopsy</w:t>
      </w:r>
      <w:r w:rsidR="00A056DF" w:rsidRPr="00294890">
        <w:rPr>
          <w:rFonts w:ascii="Times New Roman" w:hAnsi="Times New Roman" w:cs="Times New Roman"/>
          <w:sz w:val="24"/>
          <w:szCs w:val="24"/>
          <w:rPrChange w:id="92" w:author="Liz Munoz" w:date="2017-02-23T15:40:00Z">
            <w:rPr/>
          </w:rPrChange>
        </w:rPr>
        <w:t xml:space="preserve">. We found that individuals with </w:t>
      </w:r>
      <w:r w:rsidR="00E34176" w:rsidRPr="00294890">
        <w:rPr>
          <w:rFonts w:ascii="Times New Roman" w:hAnsi="Times New Roman" w:cs="Times New Roman"/>
          <w:sz w:val="24"/>
          <w:szCs w:val="24"/>
          <w:rPrChange w:id="93" w:author="Liz Munoz" w:date="2017-02-23T15:40:00Z">
            <w:rPr/>
          </w:rPrChange>
        </w:rPr>
        <w:t xml:space="preserve">a decrease in their cognitive score compared to their prior </w:t>
      </w:r>
      <w:proofErr w:type="gramStart"/>
      <w:r w:rsidR="00E34176" w:rsidRPr="00294890">
        <w:rPr>
          <w:rFonts w:ascii="Times New Roman" w:hAnsi="Times New Roman" w:cs="Times New Roman"/>
          <w:sz w:val="24"/>
          <w:szCs w:val="24"/>
          <w:rPrChange w:id="94" w:author="Liz Munoz" w:date="2017-02-23T15:40:00Z">
            <w:rPr/>
          </w:rPrChange>
        </w:rPr>
        <w:t>score,</w:t>
      </w:r>
      <w:proofErr w:type="gramEnd"/>
      <w:r w:rsidR="00E34176" w:rsidRPr="00294890">
        <w:rPr>
          <w:rFonts w:ascii="Times New Roman" w:hAnsi="Times New Roman" w:cs="Times New Roman"/>
          <w:sz w:val="24"/>
          <w:szCs w:val="24"/>
          <w:rPrChange w:id="95" w:author="Liz Munoz" w:date="2017-02-23T15:40:00Z">
            <w:rPr/>
          </w:rPrChange>
        </w:rPr>
        <w:t xml:space="preserve"> may have up to a three-fold risk of exhibiting </w:t>
      </w:r>
      <w:r w:rsidR="0021645E" w:rsidRPr="00294890">
        <w:rPr>
          <w:rFonts w:ascii="Times New Roman" w:hAnsi="Times New Roman" w:cs="Times New Roman"/>
          <w:sz w:val="24"/>
          <w:szCs w:val="24"/>
          <w:rPrChange w:id="96" w:author="Liz Munoz" w:date="2017-02-23T15:40:00Z">
            <w:rPr/>
          </w:rPrChange>
        </w:rPr>
        <w:t xml:space="preserve">severe AD-related pathology at autopsy. </w:t>
      </w:r>
      <w:ins w:id="97" w:author="Liz Munoz" w:date="2017-02-23T16:28:00Z">
        <w:r w:rsidR="007759E3">
          <w:rPr>
            <w:rFonts w:ascii="Times New Roman" w:hAnsi="Times New Roman" w:cs="Times New Roman"/>
            <w:sz w:val="24"/>
            <w:szCs w:val="24"/>
          </w:rPr>
          <w:t xml:space="preserve"> </w:t>
        </w:r>
        <w:r w:rsidR="007759E3" w:rsidRPr="00A67EC2">
          <w:rPr>
            <w:rFonts w:ascii="Times New Roman" w:hAnsi="Times New Roman" w:cs="Times New Roman"/>
            <w:sz w:val="24"/>
            <w:szCs w:val="24"/>
            <w:highlight w:val="yellow"/>
            <w:rPrChange w:id="98" w:author="Liz Munoz" w:date="2017-02-23T16:40:00Z">
              <w:rPr>
                <w:rFonts w:ascii="Times New Roman" w:hAnsi="Times New Roman" w:cs="Times New Roman"/>
                <w:sz w:val="24"/>
                <w:szCs w:val="24"/>
              </w:rPr>
            </w:rPrChange>
          </w:rPr>
          <w:t>ADD MORE DETAILS HERE…</w:t>
        </w:r>
      </w:ins>
    </w:p>
    <w:p w14:paraId="72B66435" w14:textId="6F4A6C43" w:rsidR="00C525D2" w:rsidRDefault="00C525D2" w:rsidP="00DE05A3">
      <w:pPr>
        <w:spacing w:after="0"/>
        <w:ind w:firstLine="360"/>
        <w:contextualSpacing/>
        <w:rPr>
          <w:ins w:id="99" w:author="Liz Munoz" w:date="2017-02-23T16:14:00Z"/>
          <w:rFonts w:ascii="Times New Roman" w:hAnsi="Times New Roman" w:cs="Times New Roman"/>
          <w:sz w:val="24"/>
          <w:szCs w:val="24"/>
        </w:rPr>
      </w:pPr>
      <w:ins w:id="100" w:author="Liz Munoz" w:date="2017-02-23T16:14:00Z">
        <w:r>
          <w:rPr>
            <w:rFonts w:ascii="Times New Roman" w:hAnsi="Times New Roman" w:cs="Times New Roman"/>
            <w:sz w:val="24"/>
            <w:szCs w:val="24"/>
          </w:rPr>
          <w:t>To our knowledge</w:t>
        </w:r>
        <w:r w:rsidR="007759E3">
          <w:rPr>
            <w:rFonts w:ascii="Times New Roman" w:hAnsi="Times New Roman" w:cs="Times New Roman"/>
            <w:sz w:val="24"/>
            <w:szCs w:val="24"/>
          </w:rPr>
          <w:t>, no studies have evaluated the</w:t>
        </w:r>
      </w:ins>
      <w:ins w:id="101" w:author="Liz Munoz" w:date="2017-02-23T16:29:00Z">
        <w:r w:rsidR="00313438">
          <w:rPr>
            <w:rFonts w:ascii="Times New Roman" w:hAnsi="Times New Roman" w:cs="Times New Roman"/>
            <w:sz w:val="24"/>
            <w:szCs w:val="24"/>
          </w:rPr>
          <w:t xml:space="preserve"> concurrent</w:t>
        </w:r>
      </w:ins>
      <w:ins w:id="102" w:author="Liz Munoz" w:date="2017-02-23T16:14:00Z">
        <w:r w:rsidR="007759E3">
          <w:rPr>
            <w:rFonts w:ascii="Times New Roman" w:hAnsi="Times New Roman" w:cs="Times New Roman"/>
            <w:sz w:val="24"/>
            <w:szCs w:val="24"/>
          </w:rPr>
          <w:t xml:space="preserve"> risk</w:t>
        </w:r>
        <w:r>
          <w:rPr>
            <w:rFonts w:ascii="Times New Roman" w:hAnsi="Times New Roman" w:cs="Times New Roman"/>
            <w:sz w:val="24"/>
            <w:szCs w:val="24"/>
          </w:rPr>
          <w:t xml:space="preserve"> of having AD pathology </w:t>
        </w:r>
        <w:r w:rsidR="00313438">
          <w:rPr>
            <w:rFonts w:ascii="Times New Roman" w:hAnsi="Times New Roman" w:cs="Times New Roman"/>
            <w:sz w:val="24"/>
            <w:szCs w:val="24"/>
          </w:rPr>
          <w:t>based on a cognitive score</w:t>
        </w:r>
        <w:r>
          <w:rPr>
            <w:rFonts w:ascii="Times New Roman" w:hAnsi="Times New Roman" w:cs="Times New Roman"/>
            <w:sz w:val="24"/>
            <w:szCs w:val="24"/>
          </w:rPr>
          <w:t xml:space="preserve">. </w:t>
        </w:r>
      </w:ins>
      <w:ins w:id="103" w:author="Liz Munoz" w:date="2017-02-23T16:30:00Z">
        <w:r w:rsidR="002B60F9">
          <w:rPr>
            <w:rFonts w:ascii="Times New Roman" w:hAnsi="Times New Roman" w:cs="Times New Roman"/>
            <w:sz w:val="24"/>
            <w:szCs w:val="24"/>
          </w:rPr>
          <w:t xml:space="preserve">Nonetheless, multiple studies have shown that those who receive an AD diagnosis or have AD-related pathology </w:t>
        </w:r>
      </w:ins>
      <w:ins w:id="104" w:author="Liz Munoz" w:date="2017-02-23T16:32:00Z">
        <w:r w:rsidR="006F07A5">
          <w:rPr>
            <w:rFonts w:ascii="Times New Roman" w:hAnsi="Times New Roman" w:cs="Times New Roman"/>
            <w:sz w:val="24"/>
            <w:szCs w:val="24"/>
          </w:rPr>
          <w:t xml:space="preserve">at autopsy </w:t>
        </w:r>
      </w:ins>
      <w:ins w:id="105" w:author="Liz Munoz" w:date="2017-02-23T16:30:00Z">
        <w:r w:rsidR="002B60F9">
          <w:rPr>
            <w:rFonts w:ascii="Times New Roman" w:hAnsi="Times New Roman" w:cs="Times New Roman"/>
            <w:sz w:val="24"/>
            <w:szCs w:val="24"/>
          </w:rPr>
          <w:t xml:space="preserve">perform more </w:t>
        </w:r>
      </w:ins>
      <w:ins w:id="106" w:author="Liz Munoz" w:date="2017-02-23T16:31:00Z">
        <w:r w:rsidR="002B60F9">
          <w:rPr>
            <w:rFonts w:ascii="Times New Roman" w:hAnsi="Times New Roman" w:cs="Times New Roman"/>
            <w:sz w:val="24"/>
            <w:szCs w:val="24"/>
          </w:rPr>
          <w:t>poorly</w:t>
        </w:r>
      </w:ins>
      <w:ins w:id="107" w:author="Liz Munoz" w:date="2017-02-23T16:30:00Z">
        <w:r w:rsidR="002B60F9">
          <w:rPr>
            <w:rFonts w:ascii="Times New Roman" w:hAnsi="Times New Roman" w:cs="Times New Roman"/>
            <w:sz w:val="24"/>
            <w:szCs w:val="24"/>
          </w:rPr>
          <w:t xml:space="preserve"> on </w:t>
        </w:r>
      </w:ins>
      <w:ins w:id="108" w:author="Liz Munoz" w:date="2017-02-23T16:31:00Z">
        <w:r w:rsidR="002B60F9">
          <w:rPr>
            <w:rFonts w:ascii="Times New Roman" w:hAnsi="Times New Roman" w:cs="Times New Roman"/>
            <w:sz w:val="24"/>
            <w:szCs w:val="24"/>
          </w:rPr>
          <w:t>cognitive</w:t>
        </w:r>
      </w:ins>
      <w:ins w:id="109" w:author="Liz Munoz" w:date="2017-02-23T16:30:00Z">
        <w:r w:rsidR="002B60F9">
          <w:rPr>
            <w:rFonts w:ascii="Times New Roman" w:hAnsi="Times New Roman" w:cs="Times New Roman"/>
            <w:sz w:val="24"/>
            <w:szCs w:val="24"/>
          </w:rPr>
          <w:t xml:space="preserve"> </w:t>
        </w:r>
      </w:ins>
      <w:ins w:id="110" w:author="Liz Munoz" w:date="2017-02-23T16:31:00Z">
        <w:r w:rsidR="002B60F9">
          <w:rPr>
            <w:rFonts w:ascii="Times New Roman" w:hAnsi="Times New Roman" w:cs="Times New Roman"/>
            <w:sz w:val="24"/>
            <w:szCs w:val="24"/>
          </w:rPr>
          <w:t>tests at baseline (</w:t>
        </w:r>
      </w:ins>
      <w:ins w:id="111" w:author="Liz Munoz" w:date="2017-02-23T16:34:00Z">
        <w:r w:rsidR="00A41820">
          <w:rPr>
            <w:rFonts w:ascii="Times New Roman" w:hAnsi="Times New Roman" w:cs="Times New Roman"/>
            <w:sz w:val="24"/>
            <w:szCs w:val="24"/>
          </w:rPr>
          <w:t xml:space="preserve">e.g., </w:t>
        </w:r>
      </w:ins>
      <w:proofErr w:type="spellStart"/>
      <w:ins w:id="112" w:author="Liz Munoz" w:date="2017-02-23T16:35:00Z">
        <w:r w:rsidR="00D17147">
          <w:rPr>
            <w:rFonts w:ascii="Times New Roman" w:hAnsi="Times New Roman" w:cs="Times New Roman"/>
            <w:sz w:val="24"/>
            <w:szCs w:val="24"/>
          </w:rPr>
          <w:t>Andel</w:t>
        </w:r>
        <w:proofErr w:type="spellEnd"/>
        <w:r w:rsidR="00D17147">
          <w:rPr>
            <w:rFonts w:ascii="Times New Roman" w:hAnsi="Times New Roman" w:cs="Times New Roman"/>
            <w:sz w:val="24"/>
            <w:szCs w:val="24"/>
          </w:rPr>
          <w:t xml:space="preserve"> et al., 2001; </w:t>
        </w:r>
      </w:ins>
      <w:ins w:id="113" w:author="Liz Munoz" w:date="2017-02-23T16:34:00Z">
        <w:r w:rsidR="00A41820">
          <w:rPr>
            <w:rFonts w:ascii="Times New Roman" w:hAnsi="Times New Roman" w:cs="Times New Roman"/>
            <w:sz w:val="24"/>
            <w:szCs w:val="24"/>
          </w:rPr>
          <w:t>Small et al., 1997</w:t>
        </w:r>
      </w:ins>
      <w:ins w:id="114" w:author="Liz Munoz" w:date="2017-02-23T16:31:00Z">
        <w:r w:rsidR="002B60F9">
          <w:rPr>
            <w:rFonts w:ascii="Times New Roman" w:hAnsi="Times New Roman" w:cs="Times New Roman"/>
            <w:sz w:val="24"/>
            <w:szCs w:val="24"/>
          </w:rPr>
          <w:t>) and show steeper declines in performance longitudinally (</w:t>
        </w:r>
      </w:ins>
      <w:ins w:id="115" w:author="Liz Munoz" w:date="2017-02-23T16:34:00Z">
        <w:r w:rsidR="00F50A21">
          <w:rPr>
            <w:rFonts w:ascii="Times New Roman" w:hAnsi="Times New Roman" w:cs="Times New Roman"/>
            <w:sz w:val="24"/>
            <w:szCs w:val="24"/>
          </w:rPr>
          <w:t xml:space="preserve">Boyle et al., 2013; </w:t>
        </w:r>
      </w:ins>
      <w:ins w:id="116" w:author="Liz Munoz" w:date="2017-02-23T16:33:00Z">
        <w:r w:rsidR="00F50A21">
          <w:rPr>
            <w:rFonts w:ascii="Times New Roman" w:hAnsi="Times New Roman" w:cs="Times New Roman"/>
            <w:sz w:val="24"/>
            <w:szCs w:val="24"/>
          </w:rPr>
          <w:t>Wilson et la</w:t>
        </w:r>
        <w:proofErr w:type="gramStart"/>
        <w:r w:rsidR="00F50A21">
          <w:rPr>
            <w:rFonts w:ascii="Times New Roman" w:hAnsi="Times New Roman" w:cs="Times New Roman"/>
            <w:sz w:val="24"/>
            <w:szCs w:val="24"/>
          </w:rPr>
          <w:t>.,</w:t>
        </w:r>
        <w:proofErr w:type="gramEnd"/>
        <w:r w:rsidR="00F50A21">
          <w:rPr>
            <w:rFonts w:ascii="Times New Roman" w:hAnsi="Times New Roman" w:cs="Times New Roman"/>
            <w:sz w:val="24"/>
            <w:szCs w:val="24"/>
          </w:rPr>
          <w:t xml:space="preserve"> 2010</w:t>
        </w:r>
      </w:ins>
      <w:ins w:id="117" w:author="Liz Munoz" w:date="2017-02-23T16:31:00Z">
        <w:r w:rsidR="002B60F9">
          <w:rPr>
            <w:rFonts w:ascii="Times New Roman" w:hAnsi="Times New Roman" w:cs="Times New Roman"/>
            <w:sz w:val="24"/>
            <w:szCs w:val="24"/>
          </w:rPr>
          <w:t xml:space="preserve">). </w:t>
        </w:r>
      </w:ins>
      <w:ins w:id="118" w:author="Liz Munoz" w:date="2017-02-23T16:36:00Z">
        <w:r w:rsidR="00B81D58">
          <w:rPr>
            <w:rFonts w:ascii="Times New Roman" w:hAnsi="Times New Roman" w:cs="Times New Roman"/>
            <w:sz w:val="24"/>
            <w:szCs w:val="24"/>
          </w:rPr>
          <w:t xml:space="preserve">However, these studies employ modeling techniques that incorporates a reverse causality such that analysis are </w:t>
        </w:r>
      </w:ins>
      <w:ins w:id="119" w:author="Liz Munoz" w:date="2017-02-23T16:37:00Z">
        <w:r w:rsidR="00B81D58">
          <w:rPr>
            <w:rFonts w:ascii="Times New Roman" w:hAnsi="Times New Roman" w:cs="Times New Roman"/>
            <w:sz w:val="24"/>
            <w:szCs w:val="24"/>
          </w:rPr>
          <w:t>conducted</w:t>
        </w:r>
      </w:ins>
      <w:ins w:id="120" w:author="Liz Munoz" w:date="2017-02-23T16:36:00Z">
        <w:r w:rsidR="00B81D58">
          <w:rPr>
            <w:rFonts w:ascii="Times New Roman" w:hAnsi="Times New Roman" w:cs="Times New Roman"/>
            <w:sz w:val="24"/>
            <w:szCs w:val="24"/>
          </w:rPr>
          <w:t xml:space="preserve"> after </w:t>
        </w:r>
      </w:ins>
      <w:ins w:id="121" w:author="Liz Munoz" w:date="2017-02-23T16:37:00Z">
        <w:r w:rsidR="00B81D58">
          <w:rPr>
            <w:rFonts w:ascii="Times New Roman" w:hAnsi="Times New Roman" w:cs="Times New Roman"/>
            <w:sz w:val="24"/>
            <w:szCs w:val="24"/>
          </w:rPr>
          <w:t xml:space="preserve">an AD diagnosis is already made or autopsies have been conducted. </w:t>
        </w:r>
      </w:ins>
      <w:ins w:id="122" w:author="Liz Munoz" w:date="2017-02-23T16:38:00Z">
        <w:r w:rsidR="002E3BCD">
          <w:rPr>
            <w:rFonts w:ascii="Times New Roman" w:hAnsi="Times New Roman" w:cs="Times New Roman"/>
            <w:sz w:val="24"/>
            <w:szCs w:val="24"/>
          </w:rPr>
          <w:t xml:space="preserve">In this study, we make use of all available longitudinal data and make predictions based on individuals who have undergone autopsy and those who remain in this study. </w:t>
        </w:r>
      </w:ins>
      <w:ins w:id="123" w:author="Liz Munoz" w:date="2017-02-23T16:39:00Z">
        <w:r w:rsidR="00DE05A3">
          <w:rPr>
            <w:rFonts w:ascii="Times New Roman" w:hAnsi="Times New Roman" w:cs="Times New Roman"/>
            <w:sz w:val="24"/>
            <w:szCs w:val="24"/>
          </w:rPr>
          <w:t>One previous study incorporated a similar approach by investigating</w:t>
        </w:r>
      </w:ins>
      <w:ins w:id="124" w:author="Liz Munoz" w:date="2017-02-23T16:14:00Z">
        <w:r>
          <w:rPr>
            <w:rFonts w:ascii="Times New Roman" w:hAnsi="Times New Roman" w:cs="Times New Roman"/>
            <w:sz w:val="24"/>
            <w:szCs w:val="24"/>
          </w:rPr>
          <w:t xml:space="preserve"> the risk of having dementia based on baseline and longitudinal change in cognitive scores using a joint survival and growth model (</w:t>
        </w:r>
        <w:proofErr w:type="spellStart"/>
        <w:r>
          <w:rPr>
            <w:rFonts w:ascii="Times New Roman" w:hAnsi="Times New Roman" w:cs="Times New Roman"/>
            <w:sz w:val="24"/>
            <w:szCs w:val="24"/>
          </w:rPr>
          <w:t>McCardle</w:t>
        </w:r>
        <w:proofErr w:type="spellEnd"/>
        <w:r>
          <w:rPr>
            <w:rFonts w:ascii="Times New Roman" w:hAnsi="Times New Roman" w:cs="Times New Roman"/>
            <w:sz w:val="24"/>
            <w:szCs w:val="24"/>
          </w:rPr>
          <w:t xml:space="preserve"> et al., 2015). The authors found that lower baseline, not change in, episodic memory was associated with AD onset (</w:t>
        </w:r>
        <w:proofErr w:type="spellStart"/>
        <w:r>
          <w:rPr>
            <w:rFonts w:ascii="Times New Roman" w:hAnsi="Times New Roman" w:cs="Times New Roman"/>
            <w:sz w:val="24"/>
            <w:szCs w:val="24"/>
          </w:rPr>
          <w:t>McCardle</w:t>
        </w:r>
        <w:proofErr w:type="spellEnd"/>
        <w:r>
          <w:rPr>
            <w:rFonts w:ascii="Times New Roman" w:hAnsi="Times New Roman" w:cs="Times New Roman"/>
            <w:sz w:val="24"/>
            <w:szCs w:val="24"/>
          </w:rPr>
          <w:t xml:space="preserve"> et al., 2015). Our study extends previous studies by demonstrating that lower global cognition and episodic memory </w:t>
        </w:r>
      </w:ins>
      <w:ins w:id="125" w:author="Liz Munoz" w:date="2017-02-23T16:39:00Z">
        <w:r w:rsidR="00DE05A3">
          <w:rPr>
            <w:rFonts w:ascii="Times New Roman" w:hAnsi="Times New Roman" w:cs="Times New Roman"/>
            <w:sz w:val="24"/>
            <w:szCs w:val="24"/>
          </w:rPr>
          <w:t xml:space="preserve">also </w:t>
        </w:r>
      </w:ins>
      <w:ins w:id="126" w:author="Liz Munoz" w:date="2017-02-23T16:14:00Z">
        <w:r>
          <w:rPr>
            <w:rFonts w:ascii="Times New Roman" w:hAnsi="Times New Roman" w:cs="Times New Roman"/>
            <w:sz w:val="24"/>
            <w:szCs w:val="24"/>
          </w:rPr>
          <w:t xml:space="preserve">elevates the risk of having AD pathology at autopsy. </w:t>
        </w:r>
      </w:ins>
    </w:p>
    <w:p w14:paraId="75C5AD95" w14:textId="3BA1349A" w:rsidR="001432B4" w:rsidRPr="00294890" w:rsidRDefault="001432B4" w:rsidP="001432B4">
      <w:pPr>
        <w:spacing w:after="0"/>
        <w:ind w:firstLine="360"/>
        <w:contextualSpacing/>
        <w:rPr>
          <w:rFonts w:ascii="Times New Roman" w:hAnsi="Times New Roman" w:cs="Times New Roman"/>
          <w:sz w:val="24"/>
          <w:szCs w:val="24"/>
          <w:rPrChange w:id="127" w:author="Liz Munoz" w:date="2017-02-23T15:40:00Z">
            <w:rPr/>
          </w:rPrChange>
        </w:rPr>
      </w:pPr>
    </w:p>
    <w:p w14:paraId="6AA32691" w14:textId="18561A1D" w:rsidR="00E169B7" w:rsidRDefault="00C72832" w:rsidP="00783C7F">
      <w:pPr>
        <w:spacing w:after="0"/>
        <w:ind w:firstLine="360"/>
        <w:contextualSpacing/>
        <w:rPr>
          <w:ins w:id="128" w:author="Liz Munoz" w:date="2017-02-23T15:46:00Z"/>
          <w:rFonts w:ascii="Times New Roman" w:hAnsi="Times New Roman" w:cs="Times New Roman"/>
          <w:sz w:val="24"/>
          <w:szCs w:val="24"/>
        </w:rPr>
      </w:pPr>
      <w:ins w:id="129" w:author="Liz Munoz" w:date="2017-02-23T15:23:00Z">
        <w:r w:rsidRPr="00294890">
          <w:rPr>
            <w:rFonts w:ascii="Times New Roman" w:hAnsi="Times New Roman" w:cs="Times New Roman"/>
            <w:sz w:val="24"/>
            <w:szCs w:val="24"/>
            <w:rPrChange w:id="130" w:author="Liz Munoz" w:date="2017-02-23T15:40:00Z">
              <w:rPr/>
            </w:rPrChange>
          </w:rPr>
          <w:t>We observed parallel results between a composite of global cognition and episodic memor</w:t>
        </w:r>
        <w:r w:rsidR="00C525D2" w:rsidRPr="00C525D2">
          <w:rPr>
            <w:rFonts w:ascii="Times New Roman" w:hAnsi="Times New Roman" w:cs="Times New Roman"/>
            <w:sz w:val="24"/>
            <w:szCs w:val="24"/>
          </w:rPr>
          <w:t>y</w:t>
        </w:r>
      </w:ins>
      <w:ins w:id="131" w:author="Liz Munoz" w:date="2017-02-23T15:39:00Z">
        <w:r w:rsidR="00C525D2" w:rsidRPr="00C525D2">
          <w:rPr>
            <w:rFonts w:ascii="Times New Roman" w:hAnsi="Times New Roman" w:cs="Times New Roman"/>
            <w:sz w:val="24"/>
            <w:szCs w:val="24"/>
          </w:rPr>
          <w:t>; w</w:t>
        </w:r>
        <w:r w:rsidR="00783C7F" w:rsidRPr="00294890">
          <w:rPr>
            <w:rFonts w:ascii="Times New Roman" w:hAnsi="Times New Roman" w:cs="Times New Roman"/>
            <w:sz w:val="24"/>
            <w:szCs w:val="24"/>
            <w:rPrChange w:id="132" w:author="Liz Munoz" w:date="2017-02-23T15:40:00Z">
              <w:rPr/>
            </w:rPrChange>
          </w:rPr>
          <w:t>e evaluate the independent effect of episodic memory</w:t>
        </w:r>
      </w:ins>
      <w:ins w:id="133" w:author="Liz Munoz" w:date="2017-02-23T15:23:00Z">
        <w:r w:rsidRPr="00294890">
          <w:rPr>
            <w:rFonts w:ascii="Times New Roman" w:hAnsi="Times New Roman" w:cs="Times New Roman"/>
            <w:sz w:val="24"/>
            <w:szCs w:val="24"/>
            <w:rPrChange w:id="134" w:author="Liz Munoz" w:date="2017-02-23T15:40:00Z">
              <w:rPr/>
            </w:rPrChange>
          </w:rPr>
          <w:t xml:space="preserve"> </w:t>
        </w:r>
      </w:ins>
      <w:ins w:id="135" w:author="Liz Munoz" w:date="2017-02-23T15:39:00Z">
        <w:r w:rsidR="00783C7F" w:rsidRPr="00294890">
          <w:rPr>
            <w:rFonts w:ascii="Times New Roman" w:hAnsi="Times New Roman" w:cs="Times New Roman"/>
            <w:sz w:val="24"/>
            <w:szCs w:val="24"/>
            <w:rPrChange w:id="136" w:author="Liz Munoz" w:date="2017-02-23T15:40:00Z">
              <w:rPr/>
            </w:rPrChange>
          </w:rPr>
          <w:t>since it is speculated to be a precursor to AD</w:t>
        </w:r>
      </w:ins>
      <w:ins w:id="137" w:author="Liz Munoz" w:date="2017-02-23T15:38:00Z">
        <w:r w:rsidR="00145A0F" w:rsidRPr="00294890">
          <w:rPr>
            <w:rFonts w:ascii="Times New Roman" w:hAnsi="Times New Roman" w:cs="Times New Roman"/>
            <w:sz w:val="24"/>
            <w:szCs w:val="24"/>
            <w:rPrChange w:id="138" w:author="Liz Munoz" w:date="2017-02-23T15:40:00Z">
              <w:rPr/>
            </w:rPrChange>
          </w:rPr>
          <w:t xml:space="preserve"> (</w:t>
        </w:r>
        <w:proofErr w:type="spellStart"/>
        <w:r w:rsidR="00145A0F" w:rsidRPr="00294890">
          <w:rPr>
            <w:rFonts w:ascii="Times New Roman" w:hAnsi="Times New Roman" w:cs="Times New Roman"/>
            <w:color w:val="000000"/>
            <w:sz w:val="24"/>
            <w:szCs w:val="24"/>
            <w:rPrChange w:id="139" w:author="Liz Munoz" w:date="2017-02-23T15:40:00Z">
              <w:rPr>
                <w:rFonts w:ascii="Lucida Grande" w:hAnsi="Lucida Grande" w:cs="Lucida Grande"/>
                <w:color w:val="000000"/>
              </w:rPr>
            </w:rPrChange>
          </w:rPr>
          <w:t>Bäckman</w:t>
        </w:r>
        <w:proofErr w:type="spellEnd"/>
        <w:r w:rsidR="00145A0F" w:rsidRPr="00294890">
          <w:rPr>
            <w:rFonts w:ascii="Times New Roman" w:hAnsi="Times New Roman" w:cs="Times New Roman"/>
            <w:color w:val="000000"/>
            <w:sz w:val="24"/>
            <w:szCs w:val="24"/>
            <w:rPrChange w:id="140" w:author="Liz Munoz" w:date="2017-02-23T15:40:00Z">
              <w:rPr>
                <w:rFonts w:ascii="Lucida Grande" w:hAnsi="Lucida Grande" w:cs="Lucida Grande"/>
                <w:color w:val="000000"/>
              </w:rPr>
            </w:rPrChange>
          </w:rPr>
          <w:t xml:space="preserve"> &amp; Small, 2007</w:t>
        </w:r>
        <w:r w:rsidR="00145A0F" w:rsidRPr="00294890">
          <w:rPr>
            <w:rFonts w:ascii="Times New Roman" w:hAnsi="Times New Roman" w:cs="Times New Roman"/>
            <w:sz w:val="24"/>
            <w:szCs w:val="24"/>
            <w:rPrChange w:id="141" w:author="Liz Munoz" w:date="2017-02-23T15:40:00Z">
              <w:rPr/>
            </w:rPrChange>
          </w:rPr>
          <w:t>)</w:t>
        </w:r>
      </w:ins>
      <w:ins w:id="142" w:author="Liz Munoz" w:date="2017-02-23T15:23:00Z">
        <w:r w:rsidRPr="00294890">
          <w:rPr>
            <w:rFonts w:ascii="Times New Roman" w:hAnsi="Times New Roman" w:cs="Times New Roman"/>
            <w:sz w:val="24"/>
            <w:szCs w:val="24"/>
            <w:rPrChange w:id="143" w:author="Liz Munoz" w:date="2017-02-23T15:40:00Z">
              <w:rPr/>
            </w:rPrChange>
          </w:rPr>
          <w:t xml:space="preserve">. </w:t>
        </w:r>
      </w:ins>
      <w:ins w:id="144" w:author="Liz Munoz" w:date="2017-02-23T15:40:00Z">
        <w:r w:rsidR="00783C7F" w:rsidRPr="00294890">
          <w:rPr>
            <w:rFonts w:ascii="Times New Roman" w:hAnsi="Times New Roman" w:cs="Times New Roman"/>
            <w:sz w:val="24"/>
            <w:szCs w:val="24"/>
            <w:rPrChange w:id="145" w:author="Liz Munoz" w:date="2017-02-23T15:40:00Z">
              <w:rPr/>
            </w:rPrChange>
          </w:rPr>
          <w:t xml:space="preserve">The apparent equivalent </w:t>
        </w:r>
      </w:ins>
      <w:ins w:id="146" w:author="Liz Munoz" w:date="2017-02-23T15:42:00Z">
        <w:r w:rsidR="00533642" w:rsidRPr="00533642">
          <w:rPr>
            <w:rFonts w:ascii="Times New Roman" w:hAnsi="Times New Roman" w:cs="Times New Roman"/>
            <w:sz w:val="24"/>
            <w:szCs w:val="24"/>
          </w:rPr>
          <w:t xml:space="preserve">effects of global cognition and </w:t>
        </w:r>
        <w:r w:rsidR="00533642">
          <w:rPr>
            <w:rFonts w:ascii="Times New Roman" w:hAnsi="Times New Roman" w:cs="Times New Roman"/>
            <w:sz w:val="24"/>
            <w:szCs w:val="24"/>
          </w:rPr>
          <w:t>episodic memory suggest</w:t>
        </w:r>
      </w:ins>
      <w:ins w:id="147" w:author="Liz Munoz" w:date="2017-02-23T15:41:00Z">
        <w:r w:rsidR="00533642">
          <w:rPr>
            <w:rFonts w:ascii="Times New Roman" w:hAnsi="Times New Roman" w:cs="Times New Roman"/>
            <w:sz w:val="24"/>
            <w:szCs w:val="24"/>
          </w:rPr>
          <w:t xml:space="preserve"> </w:t>
        </w:r>
      </w:ins>
      <w:ins w:id="148" w:author="Liz Munoz" w:date="2017-02-23T16:13:00Z">
        <w:r w:rsidR="00C525D2">
          <w:rPr>
            <w:rFonts w:ascii="Times New Roman" w:hAnsi="Times New Roman" w:cs="Times New Roman"/>
            <w:sz w:val="24"/>
            <w:szCs w:val="24"/>
          </w:rPr>
          <w:t>the</w:t>
        </w:r>
      </w:ins>
      <w:ins w:id="149" w:author="Liz Munoz" w:date="2017-02-23T15:41:00Z">
        <w:r w:rsidR="00533642">
          <w:rPr>
            <w:rFonts w:ascii="Times New Roman" w:hAnsi="Times New Roman" w:cs="Times New Roman"/>
            <w:sz w:val="24"/>
            <w:szCs w:val="24"/>
          </w:rPr>
          <w:t xml:space="preserve"> viability of using a single cognitive task to predict possible </w:t>
        </w:r>
      </w:ins>
      <w:ins w:id="150" w:author="Liz Munoz" w:date="2017-02-23T15:42:00Z">
        <w:r w:rsidR="00533642">
          <w:rPr>
            <w:rFonts w:ascii="Times New Roman" w:hAnsi="Times New Roman" w:cs="Times New Roman"/>
            <w:sz w:val="24"/>
            <w:szCs w:val="24"/>
          </w:rPr>
          <w:t xml:space="preserve">pathology. Nonetheless, we cannot rule out </w:t>
        </w:r>
      </w:ins>
      <w:ins w:id="151" w:author="Liz Munoz" w:date="2017-02-23T15:43:00Z">
        <w:r w:rsidR="00533642">
          <w:rPr>
            <w:rFonts w:ascii="Times New Roman" w:hAnsi="Times New Roman" w:cs="Times New Roman"/>
            <w:sz w:val="24"/>
            <w:szCs w:val="24"/>
          </w:rPr>
          <w:t xml:space="preserve">the possibility that other specific tasks will have an equal or </w:t>
        </w:r>
        <w:r w:rsidR="00B8126D">
          <w:rPr>
            <w:rFonts w:ascii="Times New Roman" w:hAnsi="Times New Roman" w:cs="Times New Roman"/>
            <w:sz w:val="24"/>
            <w:szCs w:val="24"/>
          </w:rPr>
          <w:t>even greater predictive power. For example, some studies have shown that tasks of executive function</w:t>
        </w:r>
      </w:ins>
      <w:ins w:id="152" w:author="Liz Munoz" w:date="2017-02-23T15:44:00Z">
        <w:r w:rsidR="00B8126D">
          <w:rPr>
            <w:rFonts w:ascii="Times New Roman" w:hAnsi="Times New Roman" w:cs="Times New Roman"/>
            <w:sz w:val="24"/>
            <w:szCs w:val="24"/>
          </w:rPr>
          <w:t xml:space="preserve"> may also be predictive of AD (e.g., </w:t>
        </w:r>
        <w:proofErr w:type="spellStart"/>
        <w:r w:rsidR="00B8126D">
          <w:rPr>
            <w:rFonts w:ascii="Times New Roman" w:hAnsi="Times New Roman" w:cs="Times New Roman"/>
            <w:sz w:val="24"/>
            <w:szCs w:val="24"/>
          </w:rPr>
          <w:t>Mungas</w:t>
        </w:r>
        <w:proofErr w:type="spellEnd"/>
        <w:r w:rsidR="00B8126D">
          <w:rPr>
            <w:rFonts w:ascii="Times New Roman" w:hAnsi="Times New Roman" w:cs="Times New Roman"/>
            <w:sz w:val="24"/>
            <w:szCs w:val="24"/>
          </w:rPr>
          <w:t xml:space="preserve"> et al., 2010). </w:t>
        </w:r>
      </w:ins>
      <w:ins w:id="153" w:author="Liz Munoz" w:date="2017-02-23T15:43:00Z">
        <w:r w:rsidR="00B8126D">
          <w:rPr>
            <w:rFonts w:ascii="Times New Roman" w:hAnsi="Times New Roman" w:cs="Times New Roman"/>
            <w:sz w:val="24"/>
            <w:szCs w:val="24"/>
          </w:rPr>
          <w:t xml:space="preserve"> </w:t>
        </w:r>
      </w:ins>
      <w:ins w:id="154" w:author="Liz Munoz" w:date="2017-02-23T15:45:00Z">
        <w:r w:rsidR="00E169B7">
          <w:rPr>
            <w:rFonts w:ascii="Times New Roman" w:hAnsi="Times New Roman" w:cs="Times New Roman"/>
            <w:sz w:val="24"/>
            <w:szCs w:val="24"/>
          </w:rPr>
          <w:t xml:space="preserve">Future studies testing similar or differential predictability of specific cognitive scores will be informative to </w:t>
        </w:r>
      </w:ins>
      <w:ins w:id="155" w:author="Liz Munoz" w:date="2017-02-23T15:46:00Z">
        <w:r w:rsidR="00E169B7">
          <w:rPr>
            <w:rFonts w:ascii="Times New Roman" w:hAnsi="Times New Roman" w:cs="Times New Roman"/>
            <w:sz w:val="24"/>
            <w:szCs w:val="24"/>
          </w:rPr>
          <w:t xml:space="preserve">uncovering the cognitive measures most sensitive to detecting likelihood of having specific pathologies at autopsy. </w:t>
        </w:r>
      </w:ins>
    </w:p>
    <w:p w14:paraId="20C94860" w14:textId="77777777" w:rsidR="00E169B7" w:rsidRDefault="00E169B7" w:rsidP="00783C7F">
      <w:pPr>
        <w:spacing w:after="0"/>
        <w:ind w:firstLine="360"/>
        <w:contextualSpacing/>
        <w:rPr>
          <w:ins w:id="156" w:author="Liz Munoz" w:date="2017-02-23T15:50:00Z"/>
          <w:rFonts w:ascii="Times New Roman" w:hAnsi="Times New Roman" w:cs="Times New Roman"/>
          <w:sz w:val="24"/>
          <w:szCs w:val="24"/>
        </w:rPr>
      </w:pPr>
    </w:p>
    <w:p w14:paraId="29C5A552" w14:textId="77777777" w:rsidR="00C72832" w:rsidRDefault="00C72832" w:rsidP="001432B4">
      <w:pPr>
        <w:spacing w:after="0"/>
        <w:ind w:firstLine="360"/>
        <w:contextualSpacing/>
        <w:rPr>
          <w:ins w:id="157" w:author="Liz Munoz" w:date="2017-02-23T15:22:00Z"/>
        </w:rPr>
      </w:pPr>
    </w:p>
    <w:p w14:paraId="2C158CDC" w14:textId="6DB40DED" w:rsidR="00F319F8" w:rsidRDefault="00A8314A" w:rsidP="001432B4">
      <w:pPr>
        <w:spacing w:after="0"/>
        <w:ind w:firstLine="360"/>
        <w:contextualSpacing/>
        <w:rPr>
          <w:ins w:id="158" w:author="Liz Munoz" w:date="2017-02-23T16:03:00Z"/>
        </w:rPr>
      </w:pPr>
      <w:ins w:id="159" w:author="Liz Munoz" w:date="2017-02-23T16:01:00Z">
        <w:r>
          <w:t>Our results have diagnostic</w:t>
        </w:r>
      </w:ins>
      <w:ins w:id="160" w:author="Liz Munoz" w:date="2017-02-23T16:02:00Z">
        <w:r w:rsidR="00662F67">
          <w:t xml:space="preserve"> and methodological implications. First, t</w:t>
        </w:r>
        <w:r w:rsidR="00F319F8">
          <w:t>hese findings suggest</w:t>
        </w:r>
        <w:r w:rsidR="00662F67">
          <w:t xml:space="preserve"> that </w:t>
        </w:r>
      </w:ins>
      <w:ins w:id="161" w:author="Liz Munoz" w:date="2017-02-23T16:03:00Z">
        <w:r w:rsidR="00662F67">
          <w:t xml:space="preserve">neuropsychologists </w:t>
        </w:r>
      </w:ins>
      <w:ins w:id="162" w:author="Liz Munoz" w:date="2017-02-23T16:04:00Z">
        <w:r w:rsidR="00F319F8">
          <w:t>can improve the precision in which they make a diagnosis</w:t>
        </w:r>
      </w:ins>
      <w:ins w:id="163" w:author="Liz Munoz" w:date="2017-02-23T16:06:00Z">
        <w:r w:rsidR="004632C4">
          <w:t xml:space="preserve"> or shift treatment regiments for patients</w:t>
        </w:r>
      </w:ins>
      <w:ins w:id="164" w:author="Liz Munoz" w:date="2017-02-23T16:04:00Z">
        <w:r w:rsidR="00F319F8">
          <w:t xml:space="preserve">. For example, </w:t>
        </w:r>
        <w:r w:rsidR="004632C4">
          <w:t xml:space="preserve">a patient who appears to decrease one standard deviation </w:t>
        </w:r>
      </w:ins>
      <w:ins w:id="165" w:author="Liz Munoz" w:date="2017-02-23T16:06:00Z">
        <w:r w:rsidR="004632C4">
          <w:t>from</w:t>
        </w:r>
      </w:ins>
      <w:ins w:id="166" w:author="Liz Munoz" w:date="2017-02-23T16:04:00Z">
        <w:r w:rsidR="004632C4">
          <w:t xml:space="preserve"> their mean across </w:t>
        </w:r>
      </w:ins>
      <w:ins w:id="167" w:author="Liz Munoz" w:date="2017-02-23T16:06:00Z">
        <w:r w:rsidR="004632C4">
          <w:t>visits</w:t>
        </w:r>
      </w:ins>
      <w:ins w:id="168" w:author="Liz Munoz" w:date="2017-02-23T16:04:00Z">
        <w:r w:rsidR="004632C4">
          <w:t xml:space="preserve"> is likely to have </w:t>
        </w:r>
        <w:proofErr w:type="gramStart"/>
        <w:r w:rsidR="004632C4">
          <w:t>a</w:t>
        </w:r>
        <w:proofErr w:type="gramEnd"/>
        <w:r w:rsidR="004632C4">
          <w:t xml:space="preserve"> X% chance of having AD pathology. In this case, a </w:t>
        </w:r>
      </w:ins>
      <w:ins w:id="169" w:author="Liz Munoz" w:date="2017-02-23T16:05:00Z">
        <w:r w:rsidR="004632C4">
          <w:t>clinician</w:t>
        </w:r>
      </w:ins>
      <w:ins w:id="170" w:author="Liz Munoz" w:date="2017-02-23T16:04:00Z">
        <w:r w:rsidR="004632C4">
          <w:t xml:space="preserve"> may </w:t>
        </w:r>
      </w:ins>
      <w:ins w:id="171" w:author="Liz Munoz" w:date="2017-02-23T16:05:00Z">
        <w:r w:rsidR="004632C4">
          <w:t xml:space="preserve">decide to more closely monitor the patient or suggests </w:t>
        </w:r>
      </w:ins>
      <w:ins w:id="172" w:author="Liz Munoz" w:date="2017-02-23T16:07:00Z">
        <w:r w:rsidR="004632C4">
          <w:t xml:space="preserve">a more stringent treatment </w:t>
        </w:r>
        <w:commentRangeStart w:id="173"/>
        <w:r w:rsidR="004632C4">
          <w:t>plan</w:t>
        </w:r>
        <w:commentRangeEnd w:id="173"/>
        <w:r w:rsidR="004632C4">
          <w:rPr>
            <w:rStyle w:val="CommentReference"/>
          </w:rPr>
          <w:commentReference w:id="173"/>
        </w:r>
        <w:r w:rsidR="004632C4">
          <w:t xml:space="preserve">. </w:t>
        </w:r>
      </w:ins>
    </w:p>
    <w:p w14:paraId="15CF5A72" w14:textId="77777777" w:rsidR="00A8314A" w:rsidRDefault="00A8314A">
      <w:pPr>
        <w:spacing w:after="0"/>
        <w:contextualSpacing/>
        <w:rPr>
          <w:ins w:id="175" w:author="Liz Munoz" w:date="2017-02-23T16:08:00Z"/>
        </w:rPr>
        <w:pPrChange w:id="176" w:author="Liz Munoz" w:date="2017-02-23T16:08:00Z">
          <w:pPr>
            <w:spacing w:after="0"/>
            <w:ind w:firstLine="360"/>
            <w:contextualSpacing/>
          </w:pPr>
        </w:pPrChange>
      </w:pPr>
    </w:p>
    <w:p w14:paraId="3A71FBC8" w14:textId="39E6AC91" w:rsidR="007E6CA8" w:rsidRDefault="007E6CA8">
      <w:pPr>
        <w:spacing w:after="0"/>
        <w:contextualSpacing/>
        <w:rPr>
          <w:ins w:id="177" w:author="Liz Munoz" w:date="2017-02-23T16:01:00Z"/>
        </w:rPr>
        <w:pPrChange w:id="178" w:author="Liz Munoz" w:date="2017-02-23T16:08:00Z">
          <w:pPr>
            <w:spacing w:after="0"/>
            <w:ind w:firstLine="360"/>
            <w:contextualSpacing/>
          </w:pPr>
        </w:pPrChange>
      </w:pPr>
      <w:ins w:id="179" w:author="Liz Munoz" w:date="2017-02-23T16:08:00Z">
        <w:r>
          <w:lastRenderedPageBreak/>
          <w:t xml:space="preserve">Further, these results </w:t>
        </w:r>
      </w:ins>
      <w:ins w:id="180" w:author="Liz Munoz" w:date="2017-02-23T16:09:00Z">
        <w:r w:rsidR="0014126C">
          <w:t>may be useful in the identification and selection of</w:t>
        </w:r>
      </w:ins>
      <w:ins w:id="181" w:author="Liz Munoz" w:date="2017-02-23T16:11:00Z">
        <w:r w:rsidR="0014126C">
          <w:t xml:space="preserve"> candidate individuals for development of</w:t>
        </w:r>
      </w:ins>
      <w:ins w:id="182" w:author="Liz Munoz" w:date="2017-02-23T16:09:00Z">
        <w:r w:rsidR="0014126C">
          <w:t xml:space="preserve"> trial ready cohorts. That is</w:t>
        </w:r>
      </w:ins>
      <w:ins w:id="183" w:author="Liz Munoz" w:date="2017-02-23T16:15:00Z">
        <w:r w:rsidR="00C525D2">
          <w:t>,</w:t>
        </w:r>
      </w:ins>
      <w:ins w:id="184" w:author="Liz Munoz" w:date="2017-02-23T16:09:00Z">
        <w:r w:rsidR="0014126C">
          <w:t xml:space="preserve"> clinicians would know </w:t>
        </w:r>
      </w:ins>
      <w:ins w:id="185" w:author="Liz Munoz" w:date="2017-02-23T16:10:00Z">
        <w:r w:rsidR="0014126C">
          <w:t>which subjects to recru</w:t>
        </w:r>
        <w:r w:rsidR="00C525D2">
          <w:t>it for relevant tr</w:t>
        </w:r>
        <w:r w:rsidR="0014126C">
          <w:t>i</w:t>
        </w:r>
      </w:ins>
      <w:ins w:id="186" w:author="Liz Munoz" w:date="2017-02-23T16:15:00Z">
        <w:r w:rsidR="00C525D2">
          <w:t>a</w:t>
        </w:r>
      </w:ins>
      <w:ins w:id="187" w:author="Liz Munoz" w:date="2017-02-23T16:10:00Z">
        <w:r w:rsidR="00C525D2">
          <w:t>ls, especially tr</w:t>
        </w:r>
        <w:r w:rsidR="0014126C">
          <w:t>i</w:t>
        </w:r>
      </w:ins>
      <w:ins w:id="188" w:author="Liz Munoz" w:date="2017-02-23T16:15:00Z">
        <w:r w:rsidR="00C525D2">
          <w:t>a</w:t>
        </w:r>
      </w:ins>
      <w:ins w:id="189" w:author="Liz Munoz" w:date="2017-02-23T16:10:00Z">
        <w:r w:rsidR="0014126C">
          <w:t xml:space="preserve">ls that would involve autopsies in their conclusion </w:t>
        </w:r>
      </w:ins>
    </w:p>
    <w:p w14:paraId="3F90C4BA" w14:textId="77777777" w:rsidR="00A8314A" w:rsidRDefault="00A8314A" w:rsidP="001432B4">
      <w:pPr>
        <w:spacing w:after="0"/>
        <w:ind w:firstLine="360"/>
        <w:contextualSpacing/>
      </w:pPr>
    </w:p>
    <w:p w14:paraId="1E49E86E" w14:textId="787EACC8" w:rsidR="005E26FF" w:rsidRDefault="00FB60B2">
      <w:pPr>
        <w:spacing w:after="0" w:line="240" w:lineRule="auto"/>
        <w:rPr>
          <w:ins w:id="190" w:author="Liz Munoz" w:date="2017-02-23T15:48:00Z"/>
        </w:rPr>
        <w:pPrChange w:id="191" w:author="Liz Munoz" w:date="2017-02-23T15:48:00Z">
          <w:pPr>
            <w:pStyle w:val="ListParagraph"/>
            <w:numPr>
              <w:numId w:val="3"/>
            </w:numPr>
            <w:spacing w:after="0" w:line="240" w:lineRule="auto"/>
            <w:ind w:hanging="360"/>
          </w:pPr>
        </w:pPrChange>
      </w:pPr>
      <w:ins w:id="192" w:author="Liz Munoz" w:date="2017-02-23T16:22:00Z">
        <w:r>
          <w:t>There are strengths and limitations to this stud</w:t>
        </w:r>
      </w:ins>
      <w:ins w:id="193" w:author="Liz Munoz" w:date="2017-02-23T16:24:00Z">
        <w:r w:rsidR="007166A5">
          <w:t>y</w:t>
        </w:r>
      </w:ins>
      <w:ins w:id="194" w:author="Liz Munoz" w:date="2017-02-23T16:22:00Z">
        <w:r>
          <w:t xml:space="preserve">. One strength lies in the use of </w:t>
        </w:r>
      </w:ins>
      <w:ins w:id="195" w:author="Liz Munoz" w:date="2017-02-23T16:23:00Z">
        <w:r>
          <w:t xml:space="preserve">multi-state proportional hazard models </w:t>
        </w:r>
      </w:ins>
      <w:ins w:id="196" w:author="Liz Munoz" w:date="2017-02-23T16:24:00Z">
        <w:r w:rsidR="007166A5">
          <w:t xml:space="preserve">that make use of all available data and do not exclude any individuals who do not undergo autopsy or who are still </w:t>
        </w:r>
        <w:commentRangeStart w:id="197"/>
        <w:r w:rsidR="007166A5">
          <w:t>alive</w:t>
        </w:r>
      </w:ins>
      <w:commentRangeEnd w:id="197"/>
      <w:ins w:id="198" w:author="Liz Munoz" w:date="2017-02-23T16:25:00Z">
        <w:r w:rsidR="007166A5">
          <w:rPr>
            <w:rStyle w:val="CommentReference"/>
          </w:rPr>
          <w:commentReference w:id="197"/>
        </w:r>
        <w:proofErr w:type="gramStart"/>
        <w:r w:rsidR="007166A5">
          <w:t>…..</w:t>
        </w:r>
      </w:ins>
      <w:proofErr w:type="gramEnd"/>
    </w:p>
    <w:p w14:paraId="3AB30D57" w14:textId="20F837AB" w:rsidR="005E26FF" w:rsidRDefault="003946C4">
      <w:pPr>
        <w:spacing w:after="0" w:line="240" w:lineRule="auto"/>
        <w:rPr>
          <w:ins w:id="200" w:author="Liz Munoz" w:date="2017-02-23T16:26:00Z"/>
        </w:rPr>
        <w:pPrChange w:id="201" w:author="Liz Munoz" w:date="2017-02-23T15:48:00Z">
          <w:pPr>
            <w:pStyle w:val="ListParagraph"/>
            <w:numPr>
              <w:numId w:val="3"/>
            </w:numPr>
            <w:spacing w:after="0" w:line="240" w:lineRule="auto"/>
            <w:ind w:hanging="360"/>
          </w:pPr>
        </w:pPrChange>
      </w:pPr>
      <w:ins w:id="202" w:author="Liz Munoz" w:date="2017-02-23T16:25:00Z">
        <w:r w:rsidRPr="00A67EC2">
          <w:rPr>
            <w:highlight w:val="yellow"/>
            <w:rPrChange w:id="203" w:author="Liz Munoz" w:date="2017-02-23T16:40:00Z">
              <w:rPr/>
            </w:rPrChange>
          </w:rPr>
          <w:t>MAYBE ADD LIMITATIONS ABOUT THE SAMPLE</w:t>
        </w:r>
      </w:ins>
      <w:proofErr w:type="gramStart"/>
      <w:ins w:id="204" w:author="Liz Munoz" w:date="2017-02-23T16:26:00Z">
        <w:r w:rsidRPr="00A67EC2">
          <w:rPr>
            <w:highlight w:val="yellow"/>
            <w:rPrChange w:id="205" w:author="Liz Munoz" w:date="2017-02-23T16:40:00Z">
              <w:rPr/>
            </w:rPrChange>
          </w:rPr>
          <w:t>?</w:t>
        </w:r>
      </w:ins>
      <w:ins w:id="206" w:author="Liz Munoz" w:date="2017-02-23T16:27:00Z">
        <w:r w:rsidR="00482872" w:rsidRPr="00A67EC2">
          <w:rPr>
            <w:highlight w:val="yellow"/>
            <w:rPrChange w:id="207" w:author="Liz Munoz" w:date="2017-02-23T16:40:00Z">
              <w:rPr/>
            </w:rPrChange>
          </w:rPr>
          <w:t>:</w:t>
        </w:r>
        <w:proofErr w:type="gramEnd"/>
        <w:r w:rsidR="00482872">
          <w:t xml:space="preserve"> Findings are from a select cohort that cannot be generalized….</w:t>
        </w:r>
      </w:ins>
    </w:p>
    <w:p w14:paraId="31EED31B" w14:textId="77777777" w:rsidR="003946C4" w:rsidRDefault="003946C4">
      <w:pPr>
        <w:spacing w:after="0" w:line="240" w:lineRule="auto"/>
        <w:rPr>
          <w:ins w:id="208" w:author="Liz Munoz" w:date="2017-02-23T15:48:00Z"/>
        </w:rPr>
        <w:pPrChange w:id="209" w:author="Liz Munoz" w:date="2017-02-23T15:48:00Z">
          <w:pPr>
            <w:pStyle w:val="ListParagraph"/>
            <w:numPr>
              <w:numId w:val="3"/>
            </w:numPr>
            <w:spacing w:after="0" w:line="240" w:lineRule="auto"/>
            <w:ind w:hanging="360"/>
          </w:pPr>
        </w:pPrChange>
      </w:pPr>
    </w:p>
    <w:p w14:paraId="78755A9F" w14:textId="4D22ADC6" w:rsidR="00C83B8A" w:rsidRDefault="00C83B8A">
      <w:pPr>
        <w:spacing w:after="0" w:line="240" w:lineRule="auto"/>
        <w:pPrChange w:id="210" w:author="Liz Munoz" w:date="2017-02-23T15:48:00Z">
          <w:pPr>
            <w:pStyle w:val="ListParagraph"/>
            <w:numPr>
              <w:numId w:val="3"/>
            </w:numPr>
            <w:spacing w:after="0" w:line="240" w:lineRule="auto"/>
            <w:ind w:hanging="360"/>
          </w:pPr>
        </w:pPrChange>
      </w:pPr>
      <w:r>
        <w:br w:type="page"/>
      </w:r>
    </w:p>
    <w:p w14:paraId="414507FE" w14:textId="77777777" w:rsidR="00037453" w:rsidRDefault="00037453">
      <w:pPr>
        <w:spacing w:after="0" w:line="240" w:lineRule="auto"/>
      </w:pPr>
    </w:p>
    <w:p w14:paraId="4E09B493" w14:textId="18E4517A" w:rsidR="00037453" w:rsidRDefault="00037453" w:rsidP="00DF1BDA">
      <w:r>
        <w:t>REFERENCES:</w:t>
      </w:r>
    </w:p>
    <w:p w14:paraId="7A7526CC" w14:textId="77777777" w:rsidR="0041115E" w:rsidRPr="0041115E" w:rsidRDefault="00405281" w:rsidP="0041115E">
      <w:pPr>
        <w:pStyle w:val="Bibliography"/>
        <w:rPr>
          <w:rFonts w:ascii="Arial" w:hAnsi="Arial" w:cs="Arial"/>
        </w:rPr>
      </w:pPr>
      <w:r w:rsidRPr="00C07146">
        <w:rPr>
          <w:rFonts w:ascii="Arial" w:hAnsi="Arial" w:cs="Arial"/>
        </w:rPr>
        <w:fldChar w:fldCharType="begin"/>
      </w:r>
      <w:r w:rsidR="0041115E">
        <w:rPr>
          <w:rFonts w:ascii="Arial" w:hAnsi="Arial" w:cs="Arial"/>
        </w:rPr>
        <w:instrText xml:space="preserve"> ADDIN ZOTERO_BIBL {"custom":[]} CSL_BIBLIOGRAPHY </w:instrText>
      </w:r>
      <w:r w:rsidRPr="00C07146">
        <w:rPr>
          <w:rFonts w:ascii="Arial" w:hAnsi="Arial" w:cs="Arial"/>
        </w:rPr>
        <w:fldChar w:fldCharType="separate"/>
      </w:r>
      <w:r w:rsidR="0041115E" w:rsidRPr="0041115E">
        <w:rPr>
          <w:rFonts w:ascii="Arial" w:hAnsi="Arial" w:cs="Arial"/>
        </w:rPr>
        <w:t xml:space="preserve">1. </w:t>
      </w:r>
      <w:r w:rsidR="0041115E" w:rsidRPr="0041115E">
        <w:rPr>
          <w:rFonts w:ascii="Arial" w:hAnsi="Arial" w:cs="Arial"/>
        </w:rPr>
        <w:tab/>
        <w:t>Serrano-Pozo A, Qian J, Monsell SE, et al. Mild to moderate Alzheimer dementia with insufficient neuropathological changes: PRAD with insufficient AD lesions. Annals of Neurology 2014;75(4):597–601.</w:t>
      </w:r>
    </w:p>
    <w:p w14:paraId="7B5E6C4C" w14:textId="77777777" w:rsidR="0041115E" w:rsidRPr="0041115E" w:rsidRDefault="0041115E" w:rsidP="0041115E">
      <w:pPr>
        <w:pStyle w:val="Bibliography"/>
        <w:rPr>
          <w:rFonts w:ascii="Arial" w:hAnsi="Arial" w:cs="Arial"/>
        </w:rPr>
      </w:pPr>
      <w:r w:rsidRPr="0041115E">
        <w:rPr>
          <w:rFonts w:ascii="Arial" w:hAnsi="Arial" w:cs="Arial"/>
        </w:rPr>
        <w:t xml:space="preserve">2. </w:t>
      </w:r>
      <w:r w:rsidRPr="0041115E">
        <w:rPr>
          <w:rFonts w:ascii="Arial" w:hAnsi="Arial" w:cs="Arial"/>
        </w:rPr>
        <w:tab/>
        <w:t>Hulette CM, Welsh-Bohmer KAP, Murray MGP, et al. Neuropathological and Neuropsychological Changes in “Normal” Aging: Evidence for Preclinical Alzheimer Disease in Cognitively Normal Individuals. Journal of Neuropathology 1998;57(12):1168–1174.</w:t>
      </w:r>
    </w:p>
    <w:p w14:paraId="706D9A1D" w14:textId="77777777" w:rsidR="0041115E" w:rsidRPr="0041115E" w:rsidRDefault="0041115E" w:rsidP="0041115E">
      <w:pPr>
        <w:pStyle w:val="Bibliography"/>
        <w:rPr>
          <w:rFonts w:ascii="Arial" w:hAnsi="Arial" w:cs="Arial"/>
        </w:rPr>
      </w:pPr>
      <w:r w:rsidRPr="0041115E">
        <w:rPr>
          <w:rFonts w:ascii="Arial" w:hAnsi="Arial" w:cs="Arial"/>
        </w:rPr>
        <w:t xml:space="preserve">3. </w:t>
      </w:r>
      <w:r w:rsidRPr="0041115E">
        <w:rPr>
          <w:rFonts w:ascii="Arial" w:hAnsi="Arial" w:cs="Arial"/>
        </w:rPr>
        <w:tab/>
        <w:t>Boyle PA, Yu L, Wilson RS, et al. Relation of neuropathology with cognitive decline among older persons without dementia [Internet]. Front Aging Neurosci 2013;5[cited 2015 Sep 17 ] Available from: http://www.ncbi.nlm.nih.gov/pmc/articles/PMC3766823/</w:t>
      </w:r>
    </w:p>
    <w:p w14:paraId="37BE4A24" w14:textId="77777777" w:rsidR="0041115E" w:rsidRPr="0041115E" w:rsidRDefault="0041115E" w:rsidP="0041115E">
      <w:pPr>
        <w:pStyle w:val="Bibliography"/>
        <w:rPr>
          <w:rFonts w:ascii="Arial" w:hAnsi="Arial" w:cs="Arial"/>
        </w:rPr>
      </w:pPr>
      <w:r w:rsidRPr="0041115E">
        <w:rPr>
          <w:rFonts w:ascii="Arial" w:hAnsi="Arial" w:cs="Arial"/>
        </w:rPr>
        <w:t xml:space="preserve">4. </w:t>
      </w:r>
      <w:r w:rsidRPr="0041115E">
        <w:rPr>
          <w:rFonts w:ascii="Arial" w:hAnsi="Arial" w:cs="Arial"/>
        </w:rPr>
        <w:tab/>
        <w:t>Boyle PA, Wilson RS, Yu L, et al. Much of late life cognitive decline is not due to common neurodegenerative pathologies. Ann. Neurol. 2013;74(3):478–489.</w:t>
      </w:r>
    </w:p>
    <w:p w14:paraId="1A2F0772" w14:textId="77777777" w:rsidR="0041115E" w:rsidRPr="0041115E" w:rsidRDefault="0041115E" w:rsidP="0041115E">
      <w:pPr>
        <w:pStyle w:val="Bibliography"/>
        <w:rPr>
          <w:rFonts w:ascii="Arial" w:hAnsi="Arial" w:cs="Arial"/>
        </w:rPr>
      </w:pPr>
      <w:r w:rsidRPr="0041115E">
        <w:rPr>
          <w:rFonts w:ascii="Arial" w:hAnsi="Arial" w:cs="Arial"/>
        </w:rPr>
        <w:t xml:space="preserve">5. </w:t>
      </w:r>
      <w:r w:rsidRPr="0041115E">
        <w:rPr>
          <w:rFonts w:ascii="Arial" w:hAnsi="Arial" w:cs="Arial"/>
        </w:rPr>
        <w:tab/>
        <w:t>Balasubramanian AB, Kawas CH, Peltz CB, et al. Alzheimer disease pathology and longitudinal cognitive performance in the oldest-old with no dementia. Neurology 2012;79(9):915–921.</w:t>
      </w:r>
    </w:p>
    <w:p w14:paraId="193D5504" w14:textId="77777777" w:rsidR="0041115E" w:rsidRPr="0041115E" w:rsidRDefault="0041115E" w:rsidP="0041115E">
      <w:pPr>
        <w:pStyle w:val="Bibliography"/>
        <w:rPr>
          <w:rFonts w:ascii="Arial" w:hAnsi="Arial" w:cs="Arial"/>
        </w:rPr>
      </w:pPr>
      <w:r w:rsidRPr="0041115E">
        <w:rPr>
          <w:rFonts w:ascii="Arial" w:hAnsi="Arial" w:cs="Arial"/>
        </w:rPr>
        <w:t xml:space="preserve">6. </w:t>
      </w:r>
      <w:r w:rsidRPr="0041115E">
        <w:rPr>
          <w:rFonts w:ascii="Arial" w:hAnsi="Arial" w:cs="Arial"/>
        </w:rPr>
        <w:tab/>
        <w:t>Driscoll I, Resnick SM, Troncoso JC, et al. Impact of Alzheimer’s pathology on cognitive trajectories in nondemented elderly. Ann Neurol. 2006;60(6):688–695.</w:t>
      </w:r>
    </w:p>
    <w:p w14:paraId="60F3418F" w14:textId="77777777" w:rsidR="0041115E" w:rsidRPr="0041115E" w:rsidRDefault="0041115E" w:rsidP="0041115E">
      <w:pPr>
        <w:pStyle w:val="Bibliography"/>
        <w:rPr>
          <w:rFonts w:ascii="Arial" w:hAnsi="Arial" w:cs="Arial"/>
        </w:rPr>
      </w:pPr>
      <w:r w:rsidRPr="0041115E">
        <w:rPr>
          <w:rFonts w:ascii="Arial" w:hAnsi="Arial" w:cs="Arial"/>
        </w:rPr>
        <w:t xml:space="preserve">7. </w:t>
      </w:r>
      <w:r w:rsidRPr="0041115E">
        <w:rPr>
          <w:rFonts w:ascii="Arial" w:hAnsi="Arial" w:cs="Arial"/>
        </w:rPr>
        <w:tab/>
        <w:t>Wilson RS, Leurgans SE, Boyle PA, et al. Neurodegenerative basis of age-related cognitive decline. Neurology 2010;75(12):1070–1078.</w:t>
      </w:r>
    </w:p>
    <w:p w14:paraId="6F26F33F" w14:textId="77777777" w:rsidR="0041115E" w:rsidRPr="0041115E" w:rsidRDefault="0041115E" w:rsidP="0041115E">
      <w:pPr>
        <w:pStyle w:val="Bibliography"/>
        <w:rPr>
          <w:rFonts w:ascii="Arial" w:hAnsi="Arial" w:cs="Arial"/>
        </w:rPr>
      </w:pPr>
      <w:r w:rsidRPr="0041115E">
        <w:rPr>
          <w:rFonts w:ascii="Arial" w:hAnsi="Arial" w:cs="Arial"/>
        </w:rPr>
        <w:t xml:space="preserve">8. </w:t>
      </w:r>
      <w:r w:rsidRPr="0041115E">
        <w:rPr>
          <w:rFonts w:ascii="Arial" w:hAnsi="Arial" w:cs="Arial"/>
        </w:rPr>
        <w:tab/>
        <w:t>Hyman BT, Phelps CH, Beach TG, et al. National Institute on Aging–Alzheimer’s Association guidelines for the neuropathologic assessment of Alzheimer’s disease. Alzheimer’s &amp; Dementia 2012;8(1):1–13.</w:t>
      </w:r>
    </w:p>
    <w:p w14:paraId="444EB218" w14:textId="77777777" w:rsidR="0041115E" w:rsidRPr="0041115E" w:rsidRDefault="0041115E" w:rsidP="0041115E">
      <w:pPr>
        <w:pStyle w:val="Bibliography"/>
        <w:rPr>
          <w:rFonts w:ascii="Arial" w:hAnsi="Arial" w:cs="Arial"/>
        </w:rPr>
      </w:pPr>
      <w:r w:rsidRPr="0041115E">
        <w:rPr>
          <w:rFonts w:ascii="Arial" w:hAnsi="Arial" w:cs="Arial"/>
        </w:rPr>
        <w:t xml:space="preserve">9. </w:t>
      </w:r>
      <w:r w:rsidRPr="0041115E">
        <w:rPr>
          <w:rFonts w:ascii="Arial" w:hAnsi="Arial" w:cs="Arial"/>
        </w:rPr>
        <w:tab/>
        <w:t>Jack CR, Knopman DS, Jagust WJ, et al. Hypothetical model of dynamic biomarkers of the Alzheimer’s pathological cascade. The Lancet Neurology 2010;9(1):119–128.</w:t>
      </w:r>
    </w:p>
    <w:p w14:paraId="1A132673" w14:textId="77777777" w:rsidR="0041115E" w:rsidRPr="0041115E" w:rsidRDefault="0041115E" w:rsidP="0041115E">
      <w:pPr>
        <w:pStyle w:val="Bibliography"/>
        <w:rPr>
          <w:rFonts w:ascii="Arial" w:hAnsi="Arial" w:cs="Arial"/>
        </w:rPr>
      </w:pPr>
      <w:r w:rsidRPr="0041115E">
        <w:rPr>
          <w:rFonts w:ascii="Arial" w:hAnsi="Arial" w:cs="Arial"/>
        </w:rPr>
        <w:t xml:space="preserve">10. </w:t>
      </w:r>
      <w:r w:rsidRPr="0041115E">
        <w:rPr>
          <w:rFonts w:ascii="Arial" w:hAnsi="Arial" w:cs="Arial"/>
        </w:rPr>
        <w:tab/>
        <w:t>Bennett DA, Schneider JA, Buchman AS, et al. The Rush Memory and Aging Project: Study design and baseline characteristics of the study cohort. Neuroepidemiology 2005;25(4):163–175.</w:t>
      </w:r>
    </w:p>
    <w:p w14:paraId="6BB6DA8C" w14:textId="77777777" w:rsidR="0041115E" w:rsidRPr="0041115E" w:rsidRDefault="0041115E" w:rsidP="0041115E">
      <w:pPr>
        <w:pStyle w:val="Bibliography"/>
        <w:rPr>
          <w:rFonts w:ascii="Arial" w:hAnsi="Arial" w:cs="Arial"/>
        </w:rPr>
      </w:pPr>
      <w:r w:rsidRPr="0041115E">
        <w:rPr>
          <w:rFonts w:ascii="Arial" w:hAnsi="Arial" w:cs="Arial"/>
        </w:rPr>
        <w:t xml:space="preserve">11. </w:t>
      </w:r>
      <w:r w:rsidRPr="0041115E">
        <w:rPr>
          <w:rFonts w:ascii="Arial" w:hAnsi="Arial" w:cs="Arial"/>
        </w:rPr>
        <w:tab/>
        <w:t>Bennett DA, Schneider JA, Arvanitakis Z, Wilson RS. Overview and findings from the religious orders study. Curr Alzheimer Res 2012;9(6):628–645.</w:t>
      </w:r>
    </w:p>
    <w:p w14:paraId="60EB25B8" w14:textId="77777777" w:rsidR="0041115E" w:rsidRPr="0041115E" w:rsidRDefault="0041115E" w:rsidP="0041115E">
      <w:pPr>
        <w:pStyle w:val="Bibliography"/>
        <w:rPr>
          <w:rFonts w:ascii="Arial" w:hAnsi="Arial" w:cs="Arial"/>
        </w:rPr>
      </w:pPr>
      <w:r w:rsidRPr="0041115E">
        <w:rPr>
          <w:rFonts w:ascii="Arial" w:hAnsi="Arial" w:cs="Arial"/>
        </w:rPr>
        <w:t xml:space="preserve">12. </w:t>
      </w:r>
      <w:r w:rsidRPr="0041115E">
        <w:rPr>
          <w:rFonts w:ascii="Arial" w:hAnsi="Arial" w:cs="Arial"/>
        </w:rPr>
        <w:tab/>
        <w:t>Mirra SS, Heyman A, McKeel D, et al. The Consortium to Establish a Registry for Alzheimer’s Disease (CERAD). Part II. Standardization of the neuropathologic assessment of Alzheimer’s disease. Neurology 1991;41(4):479–486.</w:t>
      </w:r>
    </w:p>
    <w:p w14:paraId="3812DD3C" w14:textId="77777777" w:rsidR="0041115E" w:rsidRPr="0041115E" w:rsidRDefault="0041115E" w:rsidP="0041115E">
      <w:pPr>
        <w:pStyle w:val="Bibliography"/>
        <w:rPr>
          <w:rFonts w:ascii="Arial" w:hAnsi="Arial" w:cs="Arial"/>
        </w:rPr>
      </w:pPr>
      <w:r w:rsidRPr="0041115E">
        <w:rPr>
          <w:rFonts w:ascii="Arial" w:hAnsi="Arial" w:cs="Arial"/>
        </w:rPr>
        <w:t xml:space="preserve">13. </w:t>
      </w:r>
      <w:r w:rsidRPr="0041115E">
        <w:rPr>
          <w:rFonts w:ascii="Arial" w:hAnsi="Arial" w:cs="Arial"/>
        </w:rPr>
        <w:tab/>
        <w:t>Chang X-L, Tan M-S, Tan L, Yu J-T. The role of tdp-43 in Alzheimer’s disease. Molecular Neurobiology 2016;53(5):3349–3359.</w:t>
      </w:r>
    </w:p>
    <w:p w14:paraId="46BE1506" w14:textId="77777777" w:rsidR="0041115E" w:rsidRPr="0041115E" w:rsidRDefault="0041115E" w:rsidP="0041115E">
      <w:pPr>
        <w:pStyle w:val="Bibliography"/>
        <w:rPr>
          <w:rFonts w:ascii="Arial" w:hAnsi="Arial" w:cs="Arial"/>
        </w:rPr>
      </w:pPr>
      <w:r w:rsidRPr="0041115E">
        <w:rPr>
          <w:rFonts w:ascii="Arial" w:hAnsi="Arial" w:cs="Arial"/>
        </w:rPr>
        <w:lastRenderedPageBreak/>
        <w:t xml:space="preserve">14. </w:t>
      </w:r>
      <w:r w:rsidRPr="0041115E">
        <w:rPr>
          <w:rFonts w:ascii="Arial" w:hAnsi="Arial" w:cs="Arial"/>
        </w:rPr>
        <w:tab/>
        <w:t>Braak H, Braak E. Neuropathological stageing of Alzheimer-related changes. Acta Neuropathol. 1991;82(4):239–259.</w:t>
      </w:r>
    </w:p>
    <w:p w14:paraId="053952F0" w14:textId="77777777" w:rsidR="0041115E" w:rsidRPr="0041115E" w:rsidRDefault="0041115E" w:rsidP="0041115E">
      <w:pPr>
        <w:pStyle w:val="Bibliography"/>
        <w:rPr>
          <w:rFonts w:ascii="Arial" w:hAnsi="Arial" w:cs="Arial"/>
        </w:rPr>
      </w:pPr>
      <w:r w:rsidRPr="0041115E">
        <w:rPr>
          <w:rFonts w:ascii="Arial" w:hAnsi="Arial" w:cs="Arial"/>
        </w:rPr>
        <w:t xml:space="preserve">15. </w:t>
      </w:r>
      <w:r w:rsidRPr="0041115E">
        <w:rPr>
          <w:rFonts w:ascii="Arial" w:hAnsi="Arial" w:cs="Arial"/>
        </w:rPr>
        <w:tab/>
        <w:t>Nagy Z, Yilmazer-Hanke DM, Braak H, et al. Assessment of the pathological stages of Alzheimer’s disease in thin paraffin sections: a comparative study. Dement Geriatr Cogn Disord 1998;9(3):140–144.</w:t>
      </w:r>
    </w:p>
    <w:p w14:paraId="032F66CE" w14:textId="77777777" w:rsidR="0041115E" w:rsidRPr="0041115E" w:rsidRDefault="0041115E" w:rsidP="0041115E">
      <w:pPr>
        <w:pStyle w:val="Bibliography"/>
        <w:rPr>
          <w:rFonts w:ascii="Arial" w:hAnsi="Arial" w:cs="Arial"/>
        </w:rPr>
      </w:pPr>
      <w:r w:rsidRPr="0041115E">
        <w:rPr>
          <w:rFonts w:ascii="Arial" w:hAnsi="Arial" w:cs="Arial"/>
        </w:rPr>
        <w:t xml:space="preserve">16. </w:t>
      </w:r>
      <w:r w:rsidRPr="0041115E">
        <w:rPr>
          <w:rFonts w:ascii="Arial" w:hAnsi="Arial" w:cs="Arial"/>
        </w:rPr>
        <w:tab/>
        <w:t>Mirra SS, Hart MN, Terry RD. Making the diagnosis of alzheimer’s disease: A primer for practicing pathologists. Archives of pathology &amp; laboratory medicine 1993;117(2):132–144.</w:t>
      </w:r>
    </w:p>
    <w:p w14:paraId="4C87A75B" w14:textId="77777777" w:rsidR="0041115E" w:rsidRPr="0041115E" w:rsidRDefault="0041115E" w:rsidP="0041115E">
      <w:pPr>
        <w:pStyle w:val="Bibliography"/>
        <w:rPr>
          <w:rFonts w:ascii="Arial" w:hAnsi="Arial" w:cs="Arial"/>
        </w:rPr>
      </w:pPr>
      <w:r w:rsidRPr="0041115E">
        <w:rPr>
          <w:rFonts w:ascii="Arial" w:hAnsi="Arial" w:cs="Arial"/>
        </w:rPr>
        <w:t xml:space="preserve">17. </w:t>
      </w:r>
      <w:r w:rsidRPr="0041115E">
        <w:rPr>
          <w:rFonts w:ascii="Arial" w:hAnsi="Arial" w:cs="Arial"/>
        </w:rPr>
        <w:tab/>
        <w:t>Wilson RS, Arnold SE, Schneider JA, et al. Chronic distress, age-related neuropathology, and late-life dementia. Psychosomatic Medicine 2007;69(1):47–53.</w:t>
      </w:r>
    </w:p>
    <w:p w14:paraId="0B2C2295" w14:textId="77777777" w:rsidR="0041115E" w:rsidRPr="0041115E" w:rsidRDefault="0041115E" w:rsidP="0041115E">
      <w:pPr>
        <w:pStyle w:val="Bibliography"/>
        <w:rPr>
          <w:rFonts w:ascii="Arial" w:hAnsi="Arial" w:cs="Arial"/>
        </w:rPr>
      </w:pPr>
      <w:r w:rsidRPr="0041115E">
        <w:rPr>
          <w:rFonts w:ascii="Arial" w:hAnsi="Arial" w:cs="Arial"/>
        </w:rPr>
        <w:t xml:space="preserve">18. </w:t>
      </w:r>
      <w:r w:rsidRPr="0041115E">
        <w:rPr>
          <w:rFonts w:ascii="Arial" w:hAnsi="Arial" w:cs="Arial"/>
        </w:rPr>
        <w:tab/>
        <w:t>Hu WT, Josephs KA, Knopman DS, et al. Temporal lobar predominance of TDP-43 neuronal cytoplasmic inclusions in Alzheimer disease. Acta Neuropathologica 2008;116(2):215–220.</w:t>
      </w:r>
    </w:p>
    <w:p w14:paraId="57387183" w14:textId="3737746A" w:rsidR="002170C6" w:rsidRPr="002170C6" w:rsidRDefault="00405281" w:rsidP="002170C6">
      <w:pPr>
        <w:rPr>
          <w:rFonts w:ascii="Arial" w:hAnsi="Arial" w:cs="Arial"/>
        </w:rPr>
      </w:pPr>
      <w:r w:rsidRPr="00C07146">
        <w:rPr>
          <w:rFonts w:ascii="Arial" w:hAnsi="Arial" w:cs="Arial"/>
        </w:rPr>
        <w:fldChar w:fldCharType="end"/>
      </w:r>
    </w:p>
    <w:p w14:paraId="3156F3F1" w14:textId="276D1393" w:rsidR="002170C6" w:rsidRDefault="002170C6" w:rsidP="002170C6">
      <w:pPr>
        <w:pStyle w:val="Caption"/>
        <w:keepNext/>
      </w:pPr>
      <w:r>
        <w:t xml:space="preserve">Table </w:t>
      </w:r>
      <w:fldSimple w:instr=" SEQ Table \* ARABIC ">
        <w:r w:rsidR="001350B0">
          <w:rPr>
            <w:noProof/>
          </w:rPr>
          <w:t>1</w:t>
        </w:r>
      </w:fldSimple>
      <w:r>
        <w:t xml:space="preserve"> Descriptive Summary for all participants. Continuous variables are expressed as </w:t>
      </w:r>
      <w:proofErr w:type="gramStart"/>
      <w:r>
        <w:t>mean(</w:t>
      </w:r>
      <w:proofErr w:type="spellStart"/>
      <w:proofErr w:type="gramEnd"/>
      <w:r>
        <w:t>sd</w:t>
      </w:r>
      <w:proofErr w:type="spellEnd"/>
      <w:r>
        <w:t>), factors are expressed as count(%)</w:t>
      </w:r>
    </w:p>
    <w:tbl>
      <w:tblPr>
        <w:tblStyle w:val="LightShading"/>
        <w:tblW w:w="0" w:type="auto"/>
        <w:tblLook w:val="04A0" w:firstRow="1" w:lastRow="0" w:firstColumn="1" w:lastColumn="0" w:noHBand="0" w:noVBand="1"/>
      </w:tblPr>
      <w:tblGrid>
        <w:gridCol w:w="1739"/>
        <w:gridCol w:w="1340"/>
        <w:gridCol w:w="1340"/>
        <w:gridCol w:w="1229"/>
      </w:tblGrid>
      <w:tr w:rsidR="002170C6" w:rsidRPr="002170C6" w14:paraId="46FA0E96" w14:textId="77777777" w:rsidTr="001350B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37A046A1" w14:textId="77777777" w:rsidR="002170C6" w:rsidRPr="002170C6" w:rsidRDefault="002170C6" w:rsidP="001350B0">
            <w:pPr>
              <w:rPr>
                <w:sz w:val="20"/>
                <w:szCs w:val="20"/>
              </w:rPr>
            </w:pPr>
          </w:p>
        </w:tc>
        <w:tc>
          <w:tcPr>
            <w:tcW w:w="0" w:type="auto"/>
          </w:tcPr>
          <w:p w14:paraId="1AC271B2" w14:textId="77777777" w:rsidR="002170C6" w:rsidRPr="002170C6" w:rsidRDefault="002170C6" w:rsidP="001350B0">
            <w:pPr>
              <w:cnfStyle w:val="100000000000" w:firstRow="1" w:lastRow="0" w:firstColumn="0" w:lastColumn="0" w:oddVBand="0" w:evenVBand="0" w:oddHBand="0" w:evenHBand="0" w:firstRowFirstColumn="0" w:firstRowLastColumn="0" w:lastRowFirstColumn="0" w:lastRowLastColumn="0"/>
              <w:rPr>
                <w:sz w:val="20"/>
                <w:szCs w:val="20"/>
              </w:rPr>
            </w:pPr>
            <w:r w:rsidRPr="002170C6">
              <w:rPr>
                <w:sz w:val="20"/>
                <w:szCs w:val="20"/>
              </w:rPr>
              <w:t>Total</w:t>
            </w:r>
          </w:p>
        </w:tc>
        <w:tc>
          <w:tcPr>
            <w:tcW w:w="0" w:type="auto"/>
          </w:tcPr>
          <w:p w14:paraId="30908006" w14:textId="77777777" w:rsidR="002170C6" w:rsidRPr="002170C6" w:rsidRDefault="002170C6" w:rsidP="001350B0">
            <w:pPr>
              <w:cnfStyle w:val="100000000000" w:firstRow="1" w:lastRow="0" w:firstColumn="0" w:lastColumn="0" w:oddVBand="0" w:evenVBand="0" w:oddHBand="0" w:evenHBand="0" w:firstRowFirstColumn="0" w:firstRowLastColumn="0" w:lastRowFirstColumn="0" w:lastRowLastColumn="0"/>
              <w:rPr>
                <w:sz w:val="20"/>
                <w:szCs w:val="20"/>
              </w:rPr>
            </w:pPr>
            <w:r w:rsidRPr="002170C6">
              <w:rPr>
                <w:sz w:val="20"/>
                <w:szCs w:val="20"/>
              </w:rPr>
              <w:t>MAP</w:t>
            </w:r>
          </w:p>
        </w:tc>
        <w:tc>
          <w:tcPr>
            <w:tcW w:w="0" w:type="auto"/>
          </w:tcPr>
          <w:p w14:paraId="328C2F29" w14:textId="77777777" w:rsidR="002170C6" w:rsidRPr="002170C6" w:rsidRDefault="002170C6" w:rsidP="001350B0">
            <w:pPr>
              <w:cnfStyle w:val="100000000000" w:firstRow="1" w:lastRow="0" w:firstColumn="0" w:lastColumn="0" w:oddVBand="0" w:evenVBand="0" w:oddHBand="0" w:evenHBand="0" w:firstRowFirstColumn="0" w:firstRowLastColumn="0" w:lastRowFirstColumn="0" w:lastRowLastColumn="0"/>
              <w:rPr>
                <w:sz w:val="20"/>
                <w:szCs w:val="20"/>
              </w:rPr>
            </w:pPr>
            <w:r w:rsidRPr="002170C6">
              <w:rPr>
                <w:sz w:val="20"/>
                <w:szCs w:val="20"/>
              </w:rPr>
              <w:t>ROS</w:t>
            </w:r>
          </w:p>
        </w:tc>
      </w:tr>
      <w:tr w:rsidR="002170C6" w:rsidRPr="002170C6" w14:paraId="245ACE3A" w14:textId="77777777" w:rsidTr="001350B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020E7068" w14:textId="77777777" w:rsidR="002170C6" w:rsidRPr="002170C6" w:rsidRDefault="002170C6" w:rsidP="001350B0">
            <w:pPr>
              <w:rPr>
                <w:sz w:val="20"/>
                <w:szCs w:val="20"/>
              </w:rPr>
            </w:pPr>
            <w:r w:rsidRPr="002170C6">
              <w:rPr>
                <w:sz w:val="20"/>
                <w:szCs w:val="20"/>
              </w:rPr>
              <w:t>N</w:t>
            </w:r>
          </w:p>
        </w:tc>
        <w:tc>
          <w:tcPr>
            <w:tcW w:w="0" w:type="auto"/>
          </w:tcPr>
          <w:p w14:paraId="7EFAE612"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3092</w:t>
            </w:r>
          </w:p>
        </w:tc>
        <w:tc>
          <w:tcPr>
            <w:tcW w:w="0" w:type="auto"/>
          </w:tcPr>
          <w:p w14:paraId="7A594BC1"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1789</w:t>
            </w:r>
          </w:p>
        </w:tc>
        <w:tc>
          <w:tcPr>
            <w:tcW w:w="0" w:type="auto"/>
          </w:tcPr>
          <w:p w14:paraId="4EBC2EC3"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1303</w:t>
            </w:r>
          </w:p>
        </w:tc>
      </w:tr>
      <w:tr w:rsidR="002170C6" w:rsidRPr="002170C6" w14:paraId="329ADD3E" w14:textId="77777777" w:rsidTr="001350B0">
        <w:trPr>
          <w:trHeight w:val="432"/>
        </w:trPr>
        <w:tc>
          <w:tcPr>
            <w:cnfStyle w:val="001000000000" w:firstRow="0" w:lastRow="0" w:firstColumn="1" w:lastColumn="0" w:oddVBand="0" w:evenVBand="0" w:oddHBand="0" w:evenHBand="0" w:firstRowFirstColumn="0" w:firstRowLastColumn="0" w:lastRowFirstColumn="0" w:lastRowLastColumn="0"/>
            <w:tcW w:w="0" w:type="auto"/>
          </w:tcPr>
          <w:p w14:paraId="4AA64350" w14:textId="77777777" w:rsidR="002170C6" w:rsidRPr="002170C6" w:rsidRDefault="002170C6" w:rsidP="001350B0">
            <w:pPr>
              <w:rPr>
                <w:sz w:val="20"/>
                <w:szCs w:val="20"/>
              </w:rPr>
            </w:pPr>
            <w:r w:rsidRPr="002170C6">
              <w:rPr>
                <w:sz w:val="20"/>
                <w:szCs w:val="20"/>
              </w:rPr>
              <w:t>Age</w:t>
            </w:r>
          </w:p>
        </w:tc>
        <w:tc>
          <w:tcPr>
            <w:tcW w:w="0" w:type="auto"/>
          </w:tcPr>
          <w:p w14:paraId="67712F66"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78.25 (7.8)</w:t>
            </w:r>
          </w:p>
        </w:tc>
        <w:tc>
          <w:tcPr>
            <w:tcW w:w="0" w:type="auto"/>
          </w:tcPr>
          <w:p w14:paraId="7C344600"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79.94 (7.6)</w:t>
            </w:r>
          </w:p>
        </w:tc>
        <w:tc>
          <w:tcPr>
            <w:tcW w:w="0" w:type="auto"/>
          </w:tcPr>
          <w:p w14:paraId="7C6E680E"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75.92 (7.4)</w:t>
            </w:r>
          </w:p>
        </w:tc>
      </w:tr>
      <w:tr w:rsidR="002170C6" w:rsidRPr="002170C6" w14:paraId="1F8B98F0" w14:textId="77777777" w:rsidTr="001350B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7A266C9C" w14:textId="77777777" w:rsidR="002170C6" w:rsidRPr="002170C6" w:rsidRDefault="002170C6" w:rsidP="001350B0">
            <w:pPr>
              <w:rPr>
                <w:sz w:val="20"/>
                <w:szCs w:val="20"/>
              </w:rPr>
            </w:pPr>
            <w:proofErr w:type="gramStart"/>
            <w:r w:rsidRPr="002170C6">
              <w:rPr>
                <w:sz w:val="20"/>
                <w:szCs w:val="20"/>
              </w:rPr>
              <w:t>Female(</w:t>
            </w:r>
            <w:proofErr w:type="gramEnd"/>
            <w:r w:rsidRPr="002170C6">
              <w:rPr>
                <w:sz w:val="20"/>
                <w:szCs w:val="20"/>
              </w:rPr>
              <w:t>%)</w:t>
            </w:r>
          </w:p>
        </w:tc>
        <w:tc>
          <w:tcPr>
            <w:tcW w:w="0" w:type="auto"/>
          </w:tcPr>
          <w:p w14:paraId="2F219BC0"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2236 (72.32)</w:t>
            </w:r>
          </w:p>
        </w:tc>
        <w:tc>
          <w:tcPr>
            <w:tcW w:w="0" w:type="auto"/>
          </w:tcPr>
          <w:p w14:paraId="3760F0FD"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1313 (73.39)</w:t>
            </w:r>
          </w:p>
        </w:tc>
        <w:tc>
          <w:tcPr>
            <w:tcW w:w="0" w:type="auto"/>
          </w:tcPr>
          <w:p w14:paraId="1D09E464"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923 (70.84)</w:t>
            </w:r>
          </w:p>
        </w:tc>
      </w:tr>
      <w:tr w:rsidR="002170C6" w:rsidRPr="002170C6" w14:paraId="2AFFB613" w14:textId="77777777" w:rsidTr="001350B0">
        <w:trPr>
          <w:trHeight w:val="432"/>
        </w:trPr>
        <w:tc>
          <w:tcPr>
            <w:cnfStyle w:val="001000000000" w:firstRow="0" w:lastRow="0" w:firstColumn="1" w:lastColumn="0" w:oddVBand="0" w:evenVBand="0" w:oddHBand="0" w:evenHBand="0" w:firstRowFirstColumn="0" w:firstRowLastColumn="0" w:lastRowFirstColumn="0" w:lastRowLastColumn="0"/>
            <w:tcW w:w="0" w:type="auto"/>
          </w:tcPr>
          <w:p w14:paraId="4976E30A" w14:textId="77777777" w:rsidR="002170C6" w:rsidRPr="002170C6" w:rsidRDefault="002170C6" w:rsidP="001350B0">
            <w:pPr>
              <w:rPr>
                <w:sz w:val="20"/>
                <w:szCs w:val="20"/>
              </w:rPr>
            </w:pPr>
            <w:r w:rsidRPr="002170C6">
              <w:rPr>
                <w:sz w:val="20"/>
                <w:szCs w:val="20"/>
              </w:rPr>
              <w:t>APOe4 (%)</w:t>
            </w:r>
          </w:p>
        </w:tc>
        <w:tc>
          <w:tcPr>
            <w:tcW w:w="0" w:type="auto"/>
          </w:tcPr>
          <w:p w14:paraId="70F0C4C8"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690 (22.32)</w:t>
            </w:r>
          </w:p>
        </w:tc>
        <w:tc>
          <w:tcPr>
            <w:tcW w:w="0" w:type="auto"/>
          </w:tcPr>
          <w:p w14:paraId="5FBA17CD"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386 (21.58)</w:t>
            </w:r>
          </w:p>
        </w:tc>
        <w:tc>
          <w:tcPr>
            <w:tcW w:w="0" w:type="auto"/>
          </w:tcPr>
          <w:p w14:paraId="01300A17"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304 (23.33)</w:t>
            </w:r>
          </w:p>
        </w:tc>
      </w:tr>
      <w:tr w:rsidR="002170C6" w:rsidRPr="002170C6" w14:paraId="1E44877F" w14:textId="77777777" w:rsidTr="001350B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2EF8C6B4" w14:textId="77777777" w:rsidR="002170C6" w:rsidRPr="002170C6" w:rsidRDefault="002170C6" w:rsidP="001350B0">
            <w:pPr>
              <w:rPr>
                <w:sz w:val="20"/>
                <w:szCs w:val="20"/>
              </w:rPr>
            </w:pPr>
            <w:r w:rsidRPr="002170C6">
              <w:rPr>
                <w:sz w:val="20"/>
                <w:szCs w:val="20"/>
              </w:rPr>
              <w:t>Smoker (%)</w:t>
            </w:r>
          </w:p>
        </w:tc>
        <w:tc>
          <w:tcPr>
            <w:tcW w:w="0" w:type="auto"/>
          </w:tcPr>
          <w:p w14:paraId="18EBB787"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1065 (34.44)</w:t>
            </w:r>
          </w:p>
        </w:tc>
        <w:tc>
          <w:tcPr>
            <w:tcW w:w="0" w:type="auto"/>
          </w:tcPr>
          <w:p w14:paraId="25EC86DB"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797 (44.55)</w:t>
            </w:r>
          </w:p>
        </w:tc>
        <w:tc>
          <w:tcPr>
            <w:tcW w:w="0" w:type="auto"/>
          </w:tcPr>
          <w:p w14:paraId="7DFE425B"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268 (20.57)</w:t>
            </w:r>
          </w:p>
        </w:tc>
      </w:tr>
      <w:tr w:rsidR="002170C6" w:rsidRPr="002170C6" w14:paraId="0ECF16C5" w14:textId="77777777" w:rsidTr="001350B0">
        <w:trPr>
          <w:trHeight w:val="432"/>
        </w:trPr>
        <w:tc>
          <w:tcPr>
            <w:cnfStyle w:val="001000000000" w:firstRow="0" w:lastRow="0" w:firstColumn="1" w:lastColumn="0" w:oddVBand="0" w:evenVBand="0" w:oddHBand="0" w:evenHBand="0" w:firstRowFirstColumn="0" w:firstRowLastColumn="0" w:lastRowFirstColumn="0" w:lastRowLastColumn="0"/>
            <w:tcW w:w="0" w:type="auto"/>
          </w:tcPr>
          <w:p w14:paraId="460EDAB1" w14:textId="77777777" w:rsidR="002170C6" w:rsidRPr="002170C6" w:rsidRDefault="002170C6" w:rsidP="001350B0">
            <w:pPr>
              <w:rPr>
                <w:sz w:val="20"/>
                <w:szCs w:val="20"/>
              </w:rPr>
            </w:pPr>
            <w:r w:rsidRPr="002170C6">
              <w:rPr>
                <w:sz w:val="20"/>
                <w:szCs w:val="20"/>
              </w:rPr>
              <w:t>Global Cognition</w:t>
            </w:r>
          </w:p>
        </w:tc>
        <w:tc>
          <w:tcPr>
            <w:tcW w:w="0" w:type="auto"/>
          </w:tcPr>
          <w:p w14:paraId="42E8A40C"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0.02 (0.7)</w:t>
            </w:r>
          </w:p>
        </w:tc>
        <w:tc>
          <w:tcPr>
            <w:tcW w:w="0" w:type="auto"/>
          </w:tcPr>
          <w:p w14:paraId="71EA41D7"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-0.03 (0.7)</w:t>
            </w:r>
          </w:p>
        </w:tc>
        <w:tc>
          <w:tcPr>
            <w:tcW w:w="0" w:type="auto"/>
          </w:tcPr>
          <w:p w14:paraId="42ECBB02"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0.09 (0.6)</w:t>
            </w:r>
          </w:p>
        </w:tc>
      </w:tr>
      <w:tr w:rsidR="002170C6" w:rsidRPr="002170C6" w14:paraId="26DB96BF" w14:textId="77777777" w:rsidTr="001350B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39A92B47" w14:textId="77777777" w:rsidR="002170C6" w:rsidRPr="002170C6" w:rsidRDefault="002170C6" w:rsidP="001350B0">
            <w:pPr>
              <w:rPr>
                <w:sz w:val="20"/>
                <w:szCs w:val="20"/>
              </w:rPr>
            </w:pPr>
            <w:r w:rsidRPr="002170C6">
              <w:rPr>
                <w:sz w:val="20"/>
                <w:szCs w:val="20"/>
              </w:rPr>
              <w:t>Vascular Score</w:t>
            </w:r>
          </w:p>
        </w:tc>
        <w:tc>
          <w:tcPr>
            <w:tcW w:w="0" w:type="auto"/>
          </w:tcPr>
          <w:p w14:paraId="29EE26F9"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0.94 (0.8)</w:t>
            </w:r>
          </w:p>
        </w:tc>
        <w:tc>
          <w:tcPr>
            <w:tcW w:w="0" w:type="auto"/>
          </w:tcPr>
          <w:p w14:paraId="3059F2AD"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1.08 (0.8)</w:t>
            </w:r>
          </w:p>
        </w:tc>
        <w:tc>
          <w:tcPr>
            <w:tcW w:w="0" w:type="auto"/>
          </w:tcPr>
          <w:p w14:paraId="05BFB6FC"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0.76 (0.7)</w:t>
            </w:r>
          </w:p>
        </w:tc>
      </w:tr>
      <w:tr w:rsidR="002170C6" w:rsidRPr="002170C6" w14:paraId="69595668" w14:textId="77777777" w:rsidTr="001350B0">
        <w:trPr>
          <w:trHeight w:val="432"/>
        </w:trPr>
        <w:tc>
          <w:tcPr>
            <w:cnfStyle w:val="001000000000" w:firstRow="0" w:lastRow="0" w:firstColumn="1" w:lastColumn="0" w:oddVBand="0" w:evenVBand="0" w:oddHBand="0" w:evenHBand="0" w:firstRowFirstColumn="0" w:firstRowLastColumn="0" w:lastRowFirstColumn="0" w:lastRowLastColumn="0"/>
            <w:tcW w:w="0" w:type="auto"/>
          </w:tcPr>
          <w:p w14:paraId="5132F5E0" w14:textId="77777777" w:rsidR="002170C6" w:rsidRPr="002170C6" w:rsidRDefault="002170C6" w:rsidP="001350B0">
            <w:pPr>
              <w:rPr>
                <w:sz w:val="20"/>
                <w:szCs w:val="20"/>
              </w:rPr>
            </w:pPr>
            <w:r w:rsidRPr="002170C6">
              <w:rPr>
                <w:sz w:val="20"/>
                <w:szCs w:val="20"/>
              </w:rPr>
              <w:t>Education</w:t>
            </w:r>
          </w:p>
        </w:tc>
        <w:tc>
          <w:tcPr>
            <w:tcW w:w="0" w:type="auto"/>
          </w:tcPr>
          <w:p w14:paraId="2B0F8012"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16.12 (3.8)</w:t>
            </w:r>
          </w:p>
        </w:tc>
        <w:tc>
          <w:tcPr>
            <w:tcW w:w="0" w:type="auto"/>
          </w:tcPr>
          <w:p w14:paraId="0CB10962"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14.56 (3.3)</w:t>
            </w:r>
          </w:p>
        </w:tc>
        <w:tc>
          <w:tcPr>
            <w:tcW w:w="0" w:type="auto"/>
          </w:tcPr>
          <w:p w14:paraId="7EC1BC14"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18.26 (3.3)</w:t>
            </w:r>
          </w:p>
        </w:tc>
      </w:tr>
      <w:tr w:rsidR="002170C6" w:rsidRPr="002170C6" w14:paraId="0CF5F2D0" w14:textId="77777777" w:rsidTr="001350B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2354B976" w14:textId="77777777" w:rsidR="002170C6" w:rsidRPr="002170C6" w:rsidRDefault="002170C6" w:rsidP="001350B0">
            <w:pPr>
              <w:rPr>
                <w:sz w:val="20"/>
                <w:szCs w:val="20"/>
              </w:rPr>
            </w:pPr>
            <w:r w:rsidRPr="002170C6">
              <w:rPr>
                <w:sz w:val="20"/>
                <w:szCs w:val="20"/>
              </w:rPr>
              <w:t>&lt;HS (%)</w:t>
            </w:r>
          </w:p>
        </w:tc>
        <w:tc>
          <w:tcPr>
            <w:tcW w:w="0" w:type="auto"/>
          </w:tcPr>
          <w:p w14:paraId="045BAA01"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186 (6.02)</w:t>
            </w:r>
          </w:p>
        </w:tc>
        <w:tc>
          <w:tcPr>
            <w:tcW w:w="0" w:type="auto"/>
          </w:tcPr>
          <w:p w14:paraId="4B959C70"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155 (8.66)</w:t>
            </w:r>
          </w:p>
        </w:tc>
        <w:tc>
          <w:tcPr>
            <w:tcW w:w="0" w:type="auto"/>
          </w:tcPr>
          <w:p w14:paraId="459F57BE"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31 (2.38)</w:t>
            </w:r>
          </w:p>
        </w:tc>
      </w:tr>
      <w:tr w:rsidR="002170C6" w:rsidRPr="002170C6" w14:paraId="6B4AB680" w14:textId="77777777" w:rsidTr="001350B0">
        <w:trPr>
          <w:trHeight w:val="432"/>
        </w:trPr>
        <w:tc>
          <w:tcPr>
            <w:cnfStyle w:val="001000000000" w:firstRow="0" w:lastRow="0" w:firstColumn="1" w:lastColumn="0" w:oddVBand="0" w:evenVBand="0" w:oddHBand="0" w:evenHBand="0" w:firstRowFirstColumn="0" w:firstRowLastColumn="0" w:lastRowFirstColumn="0" w:lastRowLastColumn="0"/>
            <w:tcW w:w="0" w:type="auto"/>
          </w:tcPr>
          <w:p w14:paraId="5270C06C" w14:textId="77777777" w:rsidR="002170C6" w:rsidRPr="002170C6" w:rsidRDefault="002170C6" w:rsidP="001350B0">
            <w:pPr>
              <w:rPr>
                <w:sz w:val="20"/>
                <w:szCs w:val="20"/>
              </w:rPr>
            </w:pPr>
            <w:r w:rsidRPr="002170C6">
              <w:rPr>
                <w:sz w:val="20"/>
                <w:szCs w:val="20"/>
              </w:rPr>
              <w:t>HS (%)</w:t>
            </w:r>
          </w:p>
        </w:tc>
        <w:tc>
          <w:tcPr>
            <w:tcW w:w="0" w:type="auto"/>
          </w:tcPr>
          <w:p w14:paraId="4A92C52D"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970 (31.37)</w:t>
            </w:r>
          </w:p>
        </w:tc>
        <w:tc>
          <w:tcPr>
            <w:tcW w:w="0" w:type="auto"/>
          </w:tcPr>
          <w:p w14:paraId="7BA3364C"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853 (47.68)</w:t>
            </w:r>
          </w:p>
        </w:tc>
        <w:tc>
          <w:tcPr>
            <w:tcW w:w="0" w:type="auto"/>
          </w:tcPr>
          <w:p w14:paraId="3F66F17A"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117 (8.98)</w:t>
            </w:r>
          </w:p>
        </w:tc>
      </w:tr>
      <w:tr w:rsidR="002170C6" w:rsidRPr="002170C6" w14:paraId="3825D6CB" w14:textId="77777777" w:rsidTr="001350B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14:paraId="2C483CE5" w14:textId="77777777" w:rsidR="002170C6" w:rsidRPr="002170C6" w:rsidRDefault="002170C6" w:rsidP="001350B0">
            <w:pPr>
              <w:rPr>
                <w:sz w:val="20"/>
                <w:szCs w:val="20"/>
              </w:rPr>
            </w:pPr>
            <w:r w:rsidRPr="002170C6">
              <w:rPr>
                <w:sz w:val="20"/>
                <w:szCs w:val="20"/>
              </w:rPr>
              <w:t>College (%)</w:t>
            </w:r>
          </w:p>
        </w:tc>
        <w:tc>
          <w:tcPr>
            <w:tcW w:w="0" w:type="auto"/>
          </w:tcPr>
          <w:p w14:paraId="6A54E259"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1607 (51.97)</w:t>
            </w:r>
          </w:p>
        </w:tc>
        <w:tc>
          <w:tcPr>
            <w:tcW w:w="0" w:type="auto"/>
          </w:tcPr>
          <w:p w14:paraId="557C6345"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720 (40.25)</w:t>
            </w:r>
          </w:p>
        </w:tc>
        <w:tc>
          <w:tcPr>
            <w:tcW w:w="0" w:type="auto"/>
          </w:tcPr>
          <w:p w14:paraId="1FF94056" w14:textId="77777777" w:rsidR="002170C6" w:rsidRPr="002170C6" w:rsidRDefault="002170C6" w:rsidP="001350B0">
            <w:pPr>
              <w:cnfStyle w:val="000000100000" w:firstRow="0" w:lastRow="0" w:firstColumn="0" w:lastColumn="0" w:oddVBand="0" w:evenVBand="0" w:oddHBand="1" w:evenHBand="0" w:firstRowFirstColumn="0" w:firstRowLastColumn="0" w:lastRowFirstColumn="0" w:lastRowLastColumn="0"/>
              <w:rPr>
                <w:sz w:val="20"/>
                <w:szCs w:val="20"/>
              </w:rPr>
            </w:pPr>
            <w:r w:rsidRPr="002170C6">
              <w:rPr>
                <w:sz w:val="20"/>
                <w:szCs w:val="20"/>
              </w:rPr>
              <w:t>887 (68.07)</w:t>
            </w:r>
          </w:p>
        </w:tc>
      </w:tr>
      <w:tr w:rsidR="002170C6" w:rsidRPr="002170C6" w14:paraId="13892042" w14:textId="77777777" w:rsidTr="001350B0">
        <w:trPr>
          <w:trHeight w:val="432"/>
        </w:trPr>
        <w:tc>
          <w:tcPr>
            <w:cnfStyle w:val="001000000000" w:firstRow="0" w:lastRow="0" w:firstColumn="1" w:lastColumn="0" w:oddVBand="0" w:evenVBand="0" w:oddHBand="0" w:evenHBand="0" w:firstRowFirstColumn="0" w:firstRowLastColumn="0" w:lastRowFirstColumn="0" w:lastRowLastColumn="0"/>
            <w:tcW w:w="0" w:type="auto"/>
          </w:tcPr>
          <w:p w14:paraId="1EAE0263" w14:textId="77777777" w:rsidR="002170C6" w:rsidRPr="002170C6" w:rsidRDefault="002170C6" w:rsidP="001350B0">
            <w:pPr>
              <w:rPr>
                <w:sz w:val="20"/>
                <w:szCs w:val="20"/>
              </w:rPr>
            </w:pPr>
            <w:r w:rsidRPr="002170C6">
              <w:rPr>
                <w:sz w:val="20"/>
                <w:szCs w:val="20"/>
              </w:rPr>
              <w:t>Grad (%)</w:t>
            </w:r>
          </w:p>
        </w:tc>
        <w:tc>
          <w:tcPr>
            <w:tcW w:w="0" w:type="auto"/>
          </w:tcPr>
          <w:p w14:paraId="149E653C"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329 (10.64)</w:t>
            </w:r>
          </w:p>
        </w:tc>
        <w:tc>
          <w:tcPr>
            <w:tcW w:w="0" w:type="auto"/>
          </w:tcPr>
          <w:p w14:paraId="1B9E7D66"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61 (3.41)</w:t>
            </w:r>
          </w:p>
        </w:tc>
        <w:tc>
          <w:tcPr>
            <w:tcW w:w="0" w:type="auto"/>
          </w:tcPr>
          <w:p w14:paraId="2A3D7A4A" w14:textId="77777777" w:rsidR="002170C6" w:rsidRPr="002170C6" w:rsidRDefault="002170C6" w:rsidP="001350B0">
            <w:pPr>
              <w:cnfStyle w:val="000000000000" w:firstRow="0" w:lastRow="0" w:firstColumn="0" w:lastColumn="0" w:oddVBand="0" w:evenVBand="0" w:oddHBand="0" w:evenHBand="0" w:firstRowFirstColumn="0" w:firstRowLastColumn="0" w:lastRowFirstColumn="0" w:lastRowLastColumn="0"/>
              <w:rPr>
                <w:sz w:val="20"/>
                <w:szCs w:val="20"/>
              </w:rPr>
            </w:pPr>
            <w:r w:rsidRPr="002170C6">
              <w:rPr>
                <w:sz w:val="20"/>
                <w:szCs w:val="20"/>
              </w:rPr>
              <w:t>268 (20.57)</w:t>
            </w:r>
          </w:p>
        </w:tc>
      </w:tr>
    </w:tbl>
    <w:p w14:paraId="2B646A2A" w14:textId="77777777" w:rsidR="00481486" w:rsidRDefault="00481486" w:rsidP="001350B0">
      <w:pPr>
        <w:pStyle w:val="Caption"/>
        <w:keepNext/>
      </w:pPr>
    </w:p>
    <w:p w14:paraId="0E5DACA4" w14:textId="77777777" w:rsidR="00481486" w:rsidRDefault="00481486" w:rsidP="001350B0">
      <w:pPr>
        <w:pStyle w:val="Caption"/>
        <w:keepNext/>
      </w:pPr>
    </w:p>
    <w:p w14:paraId="651EB019" w14:textId="46498AC6" w:rsidR="001350B0" w:rsidRDefault="001350B0" w:rsidP="001350B0">
      <w:pPr>
        <w:pStyle w:val="Caption"/>
        <w:keepNext/>
      </w:pPr>
      <w:proofErr w:type="gramStart"/>
      <w:r>
        <w:t xml:space="preserve">Table </w:t>
      </w:r>
      <w:fldSimple w:instr=" SEQ Table \* ARABIC ">
        <w:r>
          <w:rPr>
            <w:noProof/>
          </w:rPr>
          <w:t>2</w:t>
        </w:r>
      </w:fldSimple>
      <w:r w:rsidR="00042E85">
        <w:t>.</w:t>
      </w:r>
      <w:proofErr w:type="gramEnd"/>
      <w:r w:rsidR="00042E85">
        <w:t xml:space="preserve"> Descriptive summary of autopsied participants’ </w:t>
      </w:r>
      <w:r>
        <w:t xml:space="preserve">pathology indices, cognitive scores, and demographic </w:t>
      </w:r>
      <w:commentRangeStart w:id="211"/>
      <w:r>
        <w:t>covariates</w:t>
      </w:r>
      <w:commentRangeEnd w:id="211"/>
      <w:r w:rsidR="006C1B7C">
        <w:rPr>
          <w:rStyle w:val="CommentReference"/>
          <w:b w:val="0"/>
          <w:bCs w:val="0"/>
          <w:color w:val="auto"/>
        </w:rPr>
        <w:commentReference w:id="211"/>
      </w:r>
    </w:p>
    <w:tbl>
      <w:tblPr>
        <w:tblStyle w:val="TableGrid1"/>
        <w:tblW w:w="0" w:type="auto"/>
        <w:tblInd w:w="-702" w:type="dxa"/>
        <w:tblLook w:val="04A0" w:firstRow="1" w:lastRow="0" w:firstColumn="1" w:lastColumn="0" w:noHBand="0" w:noVBand="1"/>
        <w:tblPrChange w:id="212" w:author="Elizabeth Munoz" w:date="2016-09-12T09:41:00Z">
          <w:tblPr>
            <w:tblStyle w:val="TableGrid1"/>
            <w:tblW w:w="0" w:type="auto"/>
            <w:tblInd w:w="-702" w:type="dxa"/>
            <w:tblLook w:val="04A0" w:firstRow="1" w:lastRow="0" w:firstColumn="1" w:lastColumn="0" w:noHBand="0" w:noVBand="1"/>
          </w:tblPr>
        </w:tblPrChange>
      </w:tblPr>
      <w:tblGrid>
        <w:gridCol w:w="1617"/>
        <w:gridCol w:w="549"/>
        <w:gridCol w:w="1144"/>
        <w:gridCol w:w="1198"/>
        <w:gridCol w:w="1041"/>
        <w:gridCol w:w="1060"/>
        <w:gridCol w:w="1336"/>
        <w:gridCol w:w="1213"/>
        <w:gridCol w:w="1120"/>
        <w:tblGridChange w:id="213">
          <w:tblGrid>
            <w:gridCol w:w="1010"/>
            <w:gridCol w:w="549"/>
            <w:gridCol w:w="949"/>
            <w:gridCol w:w="1201"/>
            <w:gridCol w:w="1056"/>
            <w:gridCol w:w="1076"/>
            <w:gridCol w:w="1360"/>
            <w:gridCol w:w="1234"/>
            <w:gridCol w:w="1123"/>
          </w:tblGrid>
        </w:tblGridChange>
      </w:tblGrid>
      <w:tr w:rsidR="002170C6" w:rsidRPr="002170C6" w14:paraId="68AC1CA8" w14:textId="77777777" w:rsidTr="00196569">
        <w:trPr>
          <w:trHeight w:hRule="exact" w:val="288"/>
          <w:trPrChange w:id="214" w:author="Elizabeth Munoz" w:date="2016-09-12T09:41:00Z">
            <w:trPr>
              <w:trHeight w:hRule="exact" w:val="288"/>
            </w:trPr>
          </w:trPrChange>
        </w:trPr>
        <w:tc>
          <w:tcPr>
            <w:tcW w:w="1616" w:type="dxa"/>
            <w:tcBorders>
              <w:bottom w:val="single" w:sz="4" w:space="0" w:color="auto"/>
            </w:tcBorders>
            <w:vAlign w:val="center"/>
            <w:tcPrChange w:id="215" w:author="Elizabeth Munoz" w:date="2016-09-12T09:41:00Z">
              <w:tcPr>
                <w:tcW w:w="1009" w:type="dxa"/>
                <w:tcBorders>
                  <w:bottom w:val="single" w:sz="4" w:space="0" w:color="auto"/>
                </w:tcBorders>
                <w:vAlign w:val="center"/>
              </w:tcPr>
            </w:tcPrChange>
          </w:tcPr>
          <w:p w14:paraId="48D7B410" w14:textId="77777777" w:rsidR="002170C6" w:rsidRPr="002170C6" w:rsidRDefault="002170C6" w:rsidP="002170C6">
            <w:pPr>
              <w:jc w:val="center"/>
              <w:rPr>
                <w:sz w:val="20"/>
                <w:szCs w:val="20"/>
              </w:rPr>
            </w:pPr>
            <w:r w:rsidRPr="002170C6">
              <w:rPr>
                <w:sz w:val="20"/>
                <w:szCs w:val="20"/>
              </w:rPr>
              <w:t>End Stage</w:t>
            </w:r>
          </w:p>
        </w:tc>
        <w:tc>
          <w:tcPr>
            <w:tcW w:w="250" w:type="dxa"/>
            <w:tcBorders>
              <w:bottom w:val="single" w:sz="4" w:space="0" w:color="auto"/>
            </w:tcBorders>
            <w:vAlign w:val="center"/>
            <w:tcPrChange w:id="216" w:author="Elizabeth Munoz" w:date="2016-09-12T09:41:00Z">
              <w:tcPr>
                <w:tcW w:w="0" w:type="auto"/>
                <w:tcBorders>
                  <w:bottom w:val="single" w:sz="4" w:space="0" w:color="auto"/>
                </w:tcBorders>
                <w:vAlign w:val="center"/>
              </w:tcPr>
            </w:tcPrChange>
          </w:tcPr>
          <w:p w14:paraId="162397F7" w14:textId="77777777" w:rsidR="002170C6" w:rsidRPr="002170C6" w:rsidRDefault="002170C6" w:rsidP="002170C6">
            <w:pPr>
              <w:jc w:val="center"/>
              <w:rPr>
                <w:sz w:val="20"/>
                <w:szCs w:val="20"/>
              </w:rPr>
            </w:pPr>
            <w:r w:rsidRPr="002170C6">
              <w:rPr>
                <w:sz w:val="20"/>
                <w:szCs w:val="20"/>
              </w:rPr>
              <w:t>N</w:t>
            </w:r>
          </w:p>
        </w:tc>
        <w:tc>
          <w:tcPr>
            <w:tcW w:w="0" w:type="auto"/>
            <w:tcBorders>
              <w:bottom w:val="single" w:sz="4" w:space="0" w:color="auto"/>
            </w:tcBorders>
            <w:vAlign w:val="center"/>
            <w:tcPrChange w:id="217" w:author="Elizabeth Munoz" w:date="2016-09-12T09:41:00Z">
              <w:tcPr>
                <w:tcW w:w="0" w:type="auto"/>
                <w:tcBorders>
                  <w:bottom w:val="single" w:sz="4" w:space="0" w:color="auto"/>
                </w:tcBorders>
                <w:vAlign w:val="center"/>
              </w:tcPr>
            </w:tcPrChange>
          </w:tcPr>
          <w:p w14:paraId="6E89A383" w14:textId="77777777" w:rsidR="002170C6" w:rsidRPr="002170C6" w:rsidRDefault="002170C6" w:rsidP="002170C6">
            <w:pPr>
              <w:jc w:val="center"/>
              <w:rPr>
                <w:sz w:val="20"/>
                <w:szCs w:val="20"/>
              </w:rPr>
            </w:pPr>
            <w:r w:rsidRPr="002170C6">
              <w:rPr>
                <w:sz w:val="20"/>
                <w:szCs w:val="20"/>
              </w:rPr>
              <w:t>Age</w:t>
            </w:r>
          </w:p>
        </w:tc>
        <w:tc>
          <w:tcPr>
            <w:tcW w:w="0" w:type="auto"/>
            <w:tcBorders>
              <w:bottom w:val="single" w:sz="4" w:space="0" w:color="auto"/>
            </w:tcBorders>
            <w:vAlign w:val="center"/>
            <w:tcPrChange w:id="218" w:author="Elizabeth Munoz" w:date="2016-09-12T09:41:00Z">
              <w:tcPr>
                <w:tcW w:w="0" w:type="auto"/>
                <w:tcBorders>
                  <w:bottom w:val="single" w:sz="4" w:space="0" w:color="auto"/>
                </w:tcBorders>
                <w:vAlign w:val="center"/>
              </w:tcPr>
            </w:tcPrChange>
          </w:tcPr>
          <w:p w14:paraId="3152CF0D" w14:textId="77777777" w:rsidR="002170C6" w:rsidRPr="002170C6" w:rsidRDefault="002170C6" w:rsidP="002170C6">
            <w:pPr>
              <w:jc w:val="center"/>
              <w:rPr>
                <w:sz w:val="20"/>
                <w:szCs w:val="20"/>
              </w:rPr>
            </w:pPr>
            <w:r w:rsidRPr="002170C6">
              <w:rPr>
                <w:sz w:val="20"/>
                <w:szCs w:val="20"/>
              </w:rPr>
              <w:t>Female(%)</w:t>
            </w:r>
          </w:p>
        </w:tc>
        <w:tc>
          <w:tcPr>
            <w:tcW w:w="0" w:type="auto"/>
            <w:tcBorders>
              <w:bottom w:val="single" w:sz="4" w:space="0" w:color="auto"/>
            </w:tcBorders>
            <w:vAlign w:val="center"/>
            <w:tcPrChange w:id="219" w:author="Elizabeth Munoz" w:date="2016-09-12T09:41:00Z">
              <w:tcPr>
                <w:tcW w:w="0" w:type="auto"/>
                <w:tcBorders>
                  <w:bottom w:val="single" w:sz="4" w:space="0" w:color="auto"/>
                </w:tcBorders>
                <w:vAlign w:val="center"/>
              </w:tcPr>
            </w:tcPrChange>
          </w:tcPr>
          <w:p w14:paraId="50DE064E" w14:textId="77777777" w:rsidR="002170C6" w:rsidRPr="002170C6" w:rsidRDefault="002170C6" w:rsidP="002170C6">
            <w:pPr>
              <w:jc w:val="center"/>
              <w:rPr>
                <w:sz w:val="20"/>
                <w:szCs w:val="20"/>
              </w:rPr>
            </w:pPr>
            <w:r w:rsidRPr="002170C6">
              <w:rPr>
                <w:sz w:val="20"/>
                <w:szCs w:val="20"/>
              </w:rPr>
              <w:t>APOe4 (%)</w:t>
            </w:r>
          </w:p>
        </w:tc>
        <w:tc>
          <w:tcPr>
            <w:tcW w:w="0" w:type="auto"/>
            <w:tcBorders>
              <w:bottom w:val="single" w:sz="4" w:space="0" w:color="auto"/>
            </w:tcBorders>
            <w:vAlign w:val="center"/>
            <w:tcPrChange w:id="220" w:author="Elizabeth Munoz" w:date="2016-09-12T09:41:00Z">
              <w:tcPr>
                <w:tcW w:w="0" w:type="auto"/>
                <w:tcBorders>
                  <w:bottom w:val="single" w:sz="4" w:space="0" w:color="auto"/>
                </w:tcBorders>
                <w:vAlign w:val="center"/>
              </w:tcPr>
            </w:tcPrChange>
          </w:tcPr>
          <w:p w14:paraId="70A4BD58" w14:textId="77777777" w:rsidR="002170C6" w:rsidRPr="002170C6" w:rsidRDefault="002170C6" w:rsidP="002170C6">
            <w:pPr>
              <w:jc w:val="center"/>
              <w:rPr>
                <w:sz w:val="20"/>
                <w:szCs w:val="20"/>
              </w:rPr>
            </w:pPr>
            <w:r w:rsidRPr="002170C6">
              <w:rPr>
                <w:sz w:val="20"/>
                <w:szCs w:val="20"/>
              </w:rPr>
              <w:t>Smoker (%)</w:t>
            </w:r>
          </w:p>
        </w:tc>
        <w:tc>
          <w:tcPr>
            <w:tcW w:w="0" w:type="auto"/>
            <w:tcBorders>
              <w:bottom w:val="single" w:sz="4" w:space="0" w:color="auto"/>
            </w:tcBorders>
            <w:vAlign w:val="center"/>
            <w:tcPrChange w:id="221" w:author="Elizabeth Munoz" w:date="2016-09-12T09:41:00Z">
              <w:tcPr>
                <w:tcW w:w="0" w:type="auto"/>
                <w:tcBorders>
                  <w:bottom w:val="single" w:sz="4" w:space="0" w:color="auto"/>
                </w:tcBorders>
                <w:vAlign w:val="center"/>
              </w:tcPr>
            </w:tcPrChange>
          </w:tcPr>
          <w:p w14:paraId="7B00BF18" w14:textId="77777777" w:rsidR="002170C6" w:rsidRPr="002170C6" w:rsidRDefault="002170C6" w:rsidP="002170C6">
            <w:pPr>
              <w:jc w:val="center"/>
              <w:rPr>
                <w:sz w:val="20"/>
                <w:szCs w:val="20"/>
              </w:rPr>
            </w:pPr>
            <w:r w:rsidRPr="002170C6">
              <w:rPr>
                <w:sz w:val="20"/>
                <w:szCs w:val="20"/>
              </w:rPr>
              <w:t>Global Cognition</w:t>
            </w:r>
          </w:p>
        </w:tc>
        <w:tc>
          <w:tcPr>
            <w:tcW w:w="0" w:type="auto"/>
            <w:tcBorders>
              <w:bottom w:val="single" w:sz="4" w:space="0" w:color="auto"/>
            </w:tcBorders>
            <w:vAlign w:val="center"/>
            <w:tcPrChange w:id="222" w:author="Elizabeth Munoz" w:date="2016-09-12T09:41:00Z">
              <w:tcPr>
                <w:tcW w:w="0" w:type="auto"/>
                <w:tcBorders>
                  <w:bottom w:val="single" w:sz="4" w:space="0" w:color="auto"/>
                </w:tcBorders>
                <w:vAlign w:val="center"/>
              </w:tcPr>
            </w:tcPrChange>
          </w:tcPr>
          <w:p w14:paraId="66AFEBBC" w14:textId="77777777" w:rsidR="002170C6" w:rsidRPr="002170C6" w:rsidRDefault="002170C6" w:rsidP="002170C6">
            <w:pPr>
              <w:jc w:val="center"/>
              <w:rPr>
                <w:sz w:val="20"/>
                <w:szCs w:val="20"/>
              </w:rPr>
            </w:pPr>
            <w:r w:rsidRPr="002170C6">
              <w:rPr>
                <w:sz w:val="20"/>
                <w:szCs w:val="20"/>
              </w:rPr>
              <w:t>Vascular Score</w:t>
            </w:r>
          </w:p>
        </w:tc>
        <w:tc>
          <w:tcPr>
            <w:tcW w:w="0" w:type="auto"/>
            <w:tcBorders>
              <w:bottom w:val="single" w:sz="4" w:space="0" w:color="auto"/>
            </w:tcBorders>
            <w:vAlign w:val="center"/>
            <w:tcPrChange w:id="223" w:author="Elizabeth Munoz" w:date="2016-09-12T09:41:00Z">
              <w:tcPr>
                <w:tcW w:w="0" w:type="auto"/>
                <w:tcBorders>
                  <w:bottom w:val="single" w:sz="4" w:space="0" w:color="auto"/>
                </w:tcBorders>
                <w:vAlign w:val="center"/>
              </w:tcPr>
            </w:tcPrChange>
          </w:tcPr>
          <w:p w14:paraId="05F37A6B" w14:textId="77777777" w:rsidR="002170C6" w:rsidRPr="002170C6" w:rsidRDefault="002170C6" w:rsidP="002170C6">
            <w:pPr>
              <w:jc w:val="center"/>
              <w:rPr>
                <w:sz w:val="20"/>
                <w:szCs w:val="20"/>
              </w:rPr>
            </w:pPr>
            <w:r w:rsidRPr="002170C6">
              <w:rPr>
                <w:sz w:val="20"/>
                <w:szCs w:val="20"/>
              </w:rPr>
              <w:t>Education</w:t>
            </w:r>
          </w:p>
        </w:tc>
      </w:tr>
      <w:tr w:rsidR="002170C6" w:rsidRPr="002170C6" w14:paraId="0000D042" w14:textId="77777777" w:rsidTr="00196569">
        <w:trPr>
          <w:trHeight w:hRule="exact" w:val="288"/>
          <w:trPrChange w:id="224" w:author="Elizabeth Munoz" w:date="2016-09-12T09:41:00Z">
            <w:trPr>
              <w:trHeight w:hRule="exact" w:val="288"/>
            </w:trPr>
          </w:trPrChange>
        </w:trPr>
        <w:tc>
          <w:tcPr>
            <w:tcW w:w="1616" w:type="dxa"/>
            <w:tcBorders>
              <w:right w:val="nil"/>
            </w:tcBorders>
            <w:shd w:val="clear" w:color="auto" w:fill="CCCCCC"/>
            <w:vAlign w:val="center"/>
            <w:tcPrChange w:id="225" w:author="Elizabeth Munoz" w:date="2016-09-12T09:41:00Z">
              <w:tcPr>
                <w:tcW w:w="1009" w:type="dxa"/>
                <w:tcBorders>
                  <w:right w:val="nil"/>
                </w:tcBorders>
                <w:shd w:val="clear" w:color="auto" w:fill="CCCCCC"/>
                <w:vAlign w:val="center"/>
              </w:tcPr>
            </w:tcPrChange>
          </w:tcPr>
          <w:p w14:paraId="2DD4454E" w14:textId="77777777" w:rsidR="002170C6" w:rsidRPr="002170C6" w:rsidRDefault="002170C6" w:rsidP="002170C6">
            <w:pPr>
              <w:jc w:val="center"/>
              <w:rPr>
                <w:b/>
                <w:sz w:val="20"/>
                <w:szCs w:val="20"/>
              </w:rPr>
            </w:pPr>
            <w:r w:rsidRPr="002170C6">
              <w:rPr>
                <w:b/>
                <w:sz w:val="20"/>
                <w:szCs w:val="20"/>
              </w:rPr>
              <w:t>Braak</w:t>
            </w:r>
          </w:p>
        </w:tc>
        <w:tc>
          <w:tcPr>
            <w:tcW w:w="250" w:type="dxa"/>
            <w:tcBorders>
              <w:left w:val="nil"/>
              <w:right w:val="nil"/>
            </w:tcBorders>
            <w:shd w:val="clear" w:color="auto" w:fill="CCCCCC"/>
            <w:vAlign w:val="center"/>
            <w:tcPrChange w:id="226" w:author="Elizabeth Munoz" w:date="2016-09-12T09:41:00Z">
              <w:tcPr>
                <w:tcW w:w="0" w:type="auto"/>
                <w:tcBorders>
                  <w:left w:val="nil"/>
                  <w:right w:val="nil"/>
                </w:tcBorders>
                <w:shd w:val="clear" w:color="auto" w:fill="CCCCCC"/>
                <w:vAlign w:val="center"/>
              </w:tcPr>
            </w:tcPrChange>
          </w:tcPr>
          <w:p w14:paraId="437386DF" w14:textId="77777777" w:rsidR="002170C6" w:rsidRPr="002170C6" w:rsidRDefault="002170C6" w:rsidP="001350B0">
            <w:pPr>
              <w:rPr>
                <w:sz w:val="20"/>
                <w:szCs w:val="20"/>
              </w:rPr>
            </w:pPr>
          </w:p>
        </w:tc>
        <w:tc>
          <w:tcPr>
            <w:tcW w:w="0" w:type="auto"/>
            <w:tcBorders>
              <w:left w:val="nil"/>
              <w:right w:val="nil"/>
            </w:tcBorders>
            <w:shd w:val="clear" w:color="auto" w:fill="CCCCCC"/>
            <w:vAlign w:val="center"/>
            <w:tcPrChange w:id="227" w:author="Elizabeth Munoz" w:date="2016-09-12T09:41:00Z">
              <w:tcPr>
                <w:tcW w:w="0" w:type="auto"/>
                <w:tcBorders>
                  <w:left w:val="nil"/>
                  <w:right w:val="nil"/>
                </w:tcBorders>
                <w:shd w:val="clear" w:color="auto" w:fill="CCCCCC"/>
                <w:vAlign w:val="center"/>
              </w:tcPr>
            </w:tcPrChange>
          </w:tcPr>
          <w:p w14:paraId="4209E211" w14:textId="77777777" w:rsidR="002170C6" w:rsidRPr="002170C6" w:rsidRDefault="002170C6" w:rsidP="001350B0">
            <w:pPr>
              <w:rPr>
                <w:sz w:val="20"/>
                <w:szCs w:val="20"/>
              </w:rPr>
            </w:pPr>
          </w:p>
        </w:tc>
        <w:tc>
          <w:tcPr>
            <w:tcW w:w="0" w:type="auto"/>
            <w:tcBorders>
              <w:left w:val="nil"/>
              <w:right w:val="nil"/>
            </w:tcBorders>
            <w:shd w:val="clear" w:color="auto" w:fill="CCCCCC"/>
            <w:vAlign w:val="center"/>
            <w:tcPrChange w:id="228" w:author="Elizabeth Munoz" w:date="2016-09-12T09:41:00Z">
              <w:tcPr>
                <w:tcW w:w="0" w:type="auto"/>
                <w:tcBorders>
                  <w:left w:val="nil"/>
                  <w:right w:val="nil"/>
                </w:tcBorders>
                <w:shd w:val="clear" w:color="auto" w:fill="CCCCCC"/>
                <w:vAlign w:val="center"/>
              </w:tcPr>
            </w:tcPrChange>
          </w:tcPr>
          <w:p w14:paraId="103283D7" w14:textId="77777777" w:rsidR="002170C6" w:rsidRPr="002170C6" w:rsidRDefault="002170C6" w:rsidP="001350B0">
            <w:pPr>
              <w:rPr>
                <w:sz w:val="20"/>
                <w:szCs w:val="20"/>
              </w:rPr>
            </w:pPr>
          </w:p>
        </w:tc>
        <w:tc>
          <w:tcPr>
            <w:tcW w:w="0" w:type="auto"/>
            <w:tcBorders>
              <w:left w:val="nil"/>
              <w:right w:val="nil"/>
            </w:tcBorders>
            <w:shd w:val="clear" w:color="auto" w:fill="CCCCCC"/>
            <w:vAlign w:val="center"/>
            <w:tcPrChange w:id="229" w:author="Elizabeth Munoz" w:date="2016-09-12T09:41:00Z">
              <w:tcPr>
                <w:tcW w:w="0" w:type="auto"/>
                <w:tcBorders>
                  <w:left w:val="nil"/>
                  <w:right w:val="nil"/>
                </w:tcBorders>
                <w:shd w:val="clear" w:color="auto" w:fill="CCCCCC"/>
                <w:vAlign w:val="center"/>
              </w:tcPr>
            </w:tcPrChange>
          </w:tcPr>
          <w:p w14:paraId="7CF88487" w14:textId="77777777" w:rsidR="002170C6" w:rsidRPr="002170C6" w:rsidRDefault="002170C6" w:rsidP="001350B0">
            <w:pPr>
              <w:rPr>
                <w:sz w:val="20"/>
                <w:szCs w:val="20"/>
              </w:rPr>
            </w:pPr>
          </w:p>
        </w:tc>
        <w:tc>
          <w:tcPr>
            <w:tcW w:w="0" w:type="auto"/>
            <w:tcBorders>
              <w:left w:val="nil"/>
              <w:right w:val="nil"/>
            </w:tcBorders>
            <w:shd w:val="clear" w:color="auto" w:fill="CCCCCC"/>
            <w:vAlign w:val="center"/>
            <w:tcPrChange w:id="230" w:author="Elizabeth Munoz" w:date="2016-09-12T09:41:00Z">
              <w:tcPr>
                <w:tcW w:w="0" w:type="auto"/>
                <w:tcBorders>
                  <w:left w:val="nil"/>
                  <w:right w:val="nil"/>
                </w:tcBorders>
                <w:shd w:val="clear" w:color="auto" w:fill="CCCCCC"/>
                <w:vAlign w:val="center"/>
              </w:tcPr>
            </w:tcPrChange>
          </w:tcPr>
          <w:p w14:paraId="65011C70" w14:textId="77777777" w:rsidR="002170C6" w:rsidRPr="002170C6" w:rsidRDefault="002170C6" w:rsidP="001350B0">
            <w:pPr>
              <w:rPr>
                <w:sz w:val="20"/>
                <w:szCs w:val="20"/>
              </w:rPr>
            </w:pPr>
          </w:p>
        </w:tc>
        <w:tc>
          <w:tcPr>
            <w:tcW w:w="0" w:type="auto"/>
            <w:tcBorders>
              <w:left w:val="nil"/>
              <w:right w:val="nil"/>
            </w:tcBorders>
            <w:shd w:val="clear" w:color="auto" w:fill="CCCCCC"/>
            <w:vAlign w:val="center"/>
            <w:tcPrChange w:id="231" w:author="Elizabeth Munoz" w:date="2016-09-12T09:41:00Z">
              <w:tcPr>
                <w:tcW w:w="0" w:type="auto"/>
                <w:tcBorders>
                  <w:left w:val="nil"/>
                  <w:right w:val="nil"/>
                </w:tcBorders>
                <w:shd w:val="clear" w:color="auto" w:fill="CCCCCC"/>
                <w:vAlign w:val="center"/>
              </w:tcPr>
            </w:tcPrChange>
          </w:tcPr>
          <w:p w14:paraId="76ACD604" w14:textId="77777777" w:rsidR="002170C6" w:rsidRPr="002170C6" w:rsidRDefault="002170C6" w:rsidP="001350B0">
            <w:pPr>
              <w:rPr>
                <w:sz w:val="20"/>
                <w:szCs w:val="20"/>
              </w:rPr>
            </w:pPr>
          </w:p>
        </w:tc>
        <w:tc>
          <w:tcPr>
            <w:tcW w:w="0" w:type="auto"/>
            <w:tcBorders>
              <w:left w:val="nil"/>
              <w:right w:val="nil"/>
            </w:tcBorders>
            <w:shd w:val="clear" w:color="auto" w:fill="CCCCCC"/>
            <w:vAlign w:val="center"/>
            <w:tcPrChange w:id="232" w:author="Elizabeth Munoz" w:date="2016-09-12T09:41:00Z">
              <w:tcPr>
                <w:tcW w:w="0" w:type="auto"/>
                <w:tcBorders>
                  <w:left w:val="nil"/>
                  <w:right w:val="nil"/>
                </w:tcBorders>
                <w:shd w:val="clear" w:color="auto" w:fill="CCCCCC"/>
                <w:vAlign w:val="center"/>
              </w:tcPr>
            </w:tcPrChange>
          </w:tcPr>
          <w:p w14:paraId="5F9B55C8" w14:textId="77777777" w:rsidR="002170C6" w:rsidRPr="002170C6" w:rsidRDefault="002170C6" w:rsidP="001350B0">
            <w:pPr>
              <w:rPr>
                <w:sz w:val="20"/>
                <w:szCs w:val="20"/>
              </w:rPr>
            </w:pPr>
          </w:p>
        </w:tc>
        <w:tc>
          <w:tcPr>
            <w:tcW w:w="0" w:type="auto"/>
            <w:tcBorders>
              <w:left w:val="nil"/>
            </w:tcBorders>
            <w:shd w:val="clear" w:color="auto" w:fill="CCCCCC"/>
            <w:vAlign w:val="center"/>
            <w:tcPrChange w:id="233" w:author="Elizabeth Munoz" w:date="2016-09-12T09:41:00Z">
              <w:tcPr>
                <w:tcW w:w="0" w:type="auto"/>
                <w:tcBorders>
                  <w:left w:val="nil"/>
                </w:tcBorders>
                <w:shd w:val="clear" w:color="auto" w:fill="CCCCCC"/>
                <w:vAlign w:val="center"/>
              </w:tcPr>
            </w:tcPrChange>
          </w:tcPr>
          <w:p w14:paraId="6536BD16" w14:textId="77777777" w:rsidR="002170C6" w:rsidRPr="002170C6" w:rsidRDefault="002170C6" w:rsidP="001350B0">
            <w:pPr>
              <w:rPr>
                <w:sz w:val="20"/>
                <w:szCs w:val="20"/>
              </w:rPr>
            </w:pPr>
          </w:p>
        </w:tc>
      </w:tr>
      <w:tr w:rsidR="002170C6" w:rsidRPr="002170C6" w14:paraId="0EDDF3EA" w14:textId="77777777" w:rsidTr="00196569">
        <w:trPr>
          <w:trHeight w:hRule="exact" w:val="288"/>
          <w:trPrChange w:id="234" w:author="Elizabeth Munoz" w:date="2016-09-12T09:41:00Z">
            <w:trPr>
              <w:trHeight w:hRule="exact" w:val="288"/>
            </w:trPr>
          </w:trPrChange>
        </w:trPr>
        <w:tc>
          <w:tcPr>
            <w:tcW w:w="1616" w:type="dxa"/>
            <w:tcPrChange w:id="235" w:author="Elizabeth Munoz" w:date="2016-09-12T09:41:00Z">
              <w:tcPr>
                <w:tcW w:w="1009" w:type="dxa"/>
              </w:tcPr>
            </w:tcPrChange>
          </w:tcPr>
          <w:p w14:paraId="3A423098" w14:textId="77777777" w:rsidR="002170C6" w:rsidRPr="002170C6" w:rsidRDefault="002170C6" w:rsidP="002170C6">
            <w:pPr>
              <w:jc w:val="center"/>
              <w:rPr>
                <w:sz w:val="20"/>
                <w:szCs w:val="20"/>
              </w:rPr>
            </w:pPr>
            <w:r w:rsidRPr="002170C6">
              <w:rPr>
                <w:sz w:val="20"/>
                <w:szCs w:val="20"/>
              </w:rPr>
              <w:t>0-II</w:t>
            </w:r>
          </w:p>
        </w:tc>
        <w:tc>
          <w:tcPr>
            <w:tcW w:w="250" w:type="dxa"/>
            <w:tcPrChange w:id="236" w:author="Elizabeth Munoz" w:date="2016-09-12T09:41:00Z">
              <w:tcPr>
                <w:tcW w:w="0" w:type="auto"/>
              </w:tcPr>
            </w:tcPrChange>
          </w:tcPr>
          <w:p w14:paraId="184F0F0A" w14:textId="77777777" w:rsidR="002170C6" w:rsidRPr="002170C6" w:rsidRDefault="002170C6" w:rsidP="001350B0">
            <w:pPr>
              <w:rPr>
                <w:sz w:val="20"/>
                <w:szCs w:val="20"/>
              </w:rPr>
            </w:pPr>
            <w:r w:rsidRPr="002170C6">
              <w:rPr>
                <w:sz w:val="20"/>
                <w:szCs w:val="20"/>
              </w:rPr>
              <w:t>228</w:t>
            </w:r>
          </w:p>
        </w:tc>
        <w:tc>
          <w:tcPr>
            <w:tcW w:w="0" w:type="auto"/>
            <w:tcPrChange w:id="237" w:author="Elizabeth Munoz" w:date="2016-09-12T09:41:00Z">
              <w:tcPr>
                <w:tcW w:w="0" w:type="auto"/>
              </w:tcPr>
            </w:tcPrChange>
          </w:tcPr>
          <w:p w14:paraId="2C00AF67" w14:textId="77777777" w:rsidR="002170C6" w:rsidRPr="002170C6" w:rsidRDefault="002170C6" w:rsidP="001350B0">
            <w:pPr>
              <w:rPr>
                <w:sz w:val="20"/>
                <w:szCs w:val="20"/>
              </w:rPr>
            </w:pPr>
            <w:r w:rsidRPr="002170C6">
              <w:rPr>
                <w:sz w:val="20"/>
                <w:szCs w:val="20"/>
              </w:rPr>
              <w:t>77.</w:t>
            </w:r>
            <w:commentRangeStart w:id="238"/>
            <w:r w:rsidRPr="002170C6">
              <w:rPr>
                <w:sz w:val="20"/>
                <w:szCs w:val="20"/>
              </w:rPr>
              <w:t>3</w:t>
            </w:r>
            <w:commentRangeEnd w:id="238"/>
            <w:r w:rsidR="0050327C">
              <w:rPr>
                <w:rStyle w:val="CommentReference"/>
                <w:lang w:val="en-US"/>
              </w:rPr>
              <w:commentReference w:id="238"/>
            </w:r>
            <w:r w:rsidRPr="002170C6">
              <w:rPr>
                <w:sz w:val="20"/>
                <w:szCs w:val="20"/>
              </w:rPr>
              <w:t xml:space="preserve"> (7.2)</w:t>
            </w:r>
          </w:p>
        </w:tc>
        <w:tc>
          <w:tcPr>
            <w:tcW w:w="0" w:type="auto"/>
            <w:tcPrChange w:id="239" w:author="Elizabeth Munoz" w:date="2016-09-12T09:41:00Z">
              <w:tcPr>
                <w:tcW w:w="0" w:type="auto"/>
              </w:tcPr>
            </w:tcPrChange>
          </w:tcPr>
          <w:p w14:paraId="3155C1CF" w14:textId="77777777" w:rsidR="002170C6" w:rsidRPr="002170C6" w:rsidRDefault="002170C6" w:rsidP="001350B0">
            <w:pPr>
              <w:rPr>
                <w:sz w:val="20"/>
                <w:szCs w:val="20"/>
              </w:rPr>
            </w:pPr>
            <w:r w:rsidRPr="002170C6">
              <w:rPr>
                <w:sz w:val="20"/>
                <w:szCs w:val="20"/>
              </w:rPr>
              <w:t>116 (50.88)</w:t>
            </w:r>
          </w:p>
        </w:tc>
        <w:tc>
          <w:tcPr>
            <w:tcW w:w="0" w:type="auto"/>
            <w:tcPrChange w:id="240" w:author="Elizabeth Munoz" w:date="2016-09-12T09:41:00Z">
              <w:tcPr>
                <w:tcW w:w="0" w:type="auto"/>
              </w:tcPr>
            </w:tcPrChange>
          </w:tcPr>
          <w:p w14:paraId="41F8EF4D" w14:textId="77777777" w:rsidR="002170C6" w:rsidRPr="002170C6" w:rsidRDefault="002170C6" w:rsidP="001350B0">
            <w:pPr>
              <w:rPr>
                <w:sz w:val="20"/>
                <w:szCs w:val="20"/>
              </w:rPr>
            </w:pPr>
            <w:r w:rsidRPr="002170C6">
              <w:rPr>
                <w:sz w:val="20"/>
                <w:szCs w:val="20"/>
              </w:rPr>
              <w:t>154 (67.54)</w:t>
            </w:r>
          </w:p>
        </w:tc>
        <w:tc>
          <w:tcPr>
            <w:tcW w:w="0" w:type="auto"/>
            <w:tcPrChange w:id="241" w:author="Elizabeth Munoz" w:date="2016-09-12T09:41:00Z">
              <w:tcPr>
                <w:tcW w:w="0" w:type="auto"/>
              </w:tcPr>
            </w:tcPrChange>
          </w:tcPr>
          <w:p w14:paraId="0601334B" w14:textId="77777777" w:rsidR="002170C6" w:rsidRPr="002170C6" w:rsidRDefault="002170C6" w:rsidP="001350B0">
            <w:pPr>
              <w:rPr>
                <w:sz w:val="20"/>
                <w:szCs w:val="20"/>
              </w:rPr>
            </w:pPr>
            <w:r w:rsidRPr="002170C6">
              <w:rPr>
                <w:sz w:val="20"/>
                <w:szCs w:val="20"/>
              </w:rPr>
              <w:t>83 (36.4)</w:t>
            </w:r>
          </w:p>
        </w:tc>
        <w:tc>
          <w:tcPr>
            <w:tcW w:w="0" w:type="auto"/>
            <w:tcPrChange w:id="242" w:author="Elizabeth Munoz" w:date="2016-09-12T09:41:00Z">
              <w:tcPr>
                <w:tcW w:w="0" w:type="auto"/>
              </w:tcPr>
            </w:tcPrChange>
          </w:tcPr>
          <w:p w14:paraId="7719814F" w14:textId="77777777" w:rsidR="002170C6" w:rsidRPr="002170C6" w:rsidRDefault="002170C6" w:rsidP="001350B0">
            <w:pPr>
              <w:rPr>
                <w:sz w:val="20"/>
                <w:szCs w:val="20"/>
              </w:rPr>
            </w:pPr>
            <w:r w:rsidRPr="002170C6">
              <w:rPr>
                <w:sz w:val="20"/>
                <w:szCs w:val="20"/>
              </w:rPr>
              <w:t>-0.32 (1)</w:t>
            </w:r>
          </w:p>
        </w:tc>
        <w:tc>
          <w:tcPr>
            <w:tcW w:w="0" w:type="auto"/>
            <w:tcPrChange w:id="243" w:author="Elizabeth Munoz" w:date="2016-09-12T09:41:00Z">
              <w:tcPr>
                <w:tcW w:w="0" w:type="auto"/>
              </w:tcPr>
            </w:tcPrChange>
          </w:tcPr>
          <w:p w14:paraId="2882B554" w14:textId="77777777" w:rsidR="002170C6" w:rsidRPr="002170C6" w:rsidRDefault="002170C6" w:rsidP="001350B0">
            <w:pPr>
              <w:rPr>
                <w:sz w:val="20"/>
                <w:szCs w:val="20"/>
              </w:rPr>
            </w:pPr>
            <w:r w:rsidRPr="002170C6">
              <w:rPr>
                <w:sz w:val="20"/>
                <w:szCs w:val="20"/>
              </w:rPr>
              <w:t>1.16 (0.8)</w:t>
            </w:r>
          </w:p>
        </w:tc>
        <w:tc>
          <w:tcPr>
            <w:tcW w:w="0" w:type="auto"/>
            <w:tcPrChange w:id="244" w:author="Elizabeth Munoz" w:date="2016-09-12T09:41:00Z">
              <w:tcPr>
                <w:tcW w:w="0" w:type="auto"/>
              </w:tcPr>
            </w:tcPrChange>
          </w:tcPr>
          <w:p w14:paraId="39731448" w14:textId="77777777" w:rsidR="002170C6" w:rsidRPr="002170C6" w:rsidRDefault="002170C6" w:rsidP="001350B0">
            <w:pPr>
              <w:rPr>
                <w:sz w:val="20"/>
                <w:szCs w:val="20"/>
              </w:rPr>
            </w:pPr>
            <w:r w:rsidRPr="002170C6">
              <w:rPr>
                <w:sz w:val="20"/>
                <w:szCs w:val="20"/>
              </w:rPr>
              <w:t>16.91 (3.8)</w:t>
            </w:r>
          </w:p>
        </w:tc>
      </w:tr>
      <w:tr w:rsidR="002170C6" w:rsidRPr="002170C6" w14:paraId="7A2ADE67" w14:textId="77777777" w:rsidTr="00196569">
        <w:trPr>
          <w:trHeight w:hRule="exact" w:val="288"/>
          <w:trPrChange w:id="245" w:author="Elizabeth Munoz" w:date="2016-09-12T09:41:00Z">
            <w:trPr>
              <w:trHeight w:hRule="exact" w:val="288"/>
            </w:trPr>
          </w:trPrChange>
        </w:trPr>
        <w:tc>
          <w:tcPr>
            <w:tcW w:w="1616" w:type="dxa"/>
            <w:tcPrChange w:id="246" w:author="Elizabeth Munoz" w:date="2016-09-12T09:41:00Z">
              <w:tcPr>
                <w:tcW w:w="1009" w:type="dxa"/>
              </w:tcPr>
            </w:tcPrChange>
          </w:tcPr>
          <w:p w14:paraId="73E2FEBE" w14:textId="77777777" w:rsidR="002170C6" w:rsidRPr="002170C6" w:rsidRDefault="002170C6" w:rsidP="002170C6">
            <w:pPr>
              <w:jc w:val="center"/>
              <w:rPr>
                <w:sz w:val="20"/>
                <w:szCs w:val="20"/>
              </w:rPr>
            </w:pPr>
            <w:r w:rsidRPr="002170C6">
              <w:rPr>
                <w:sz w:val="20"/>
                <w:szCs w:val="20"/>
              </w:rPr>
              <w:t>III/IV</w:t>
            </w:r>
          </w:p>
        </w:tc>
        <w:tc>
          <w:tcPr>
            <w:tcW w:w="250" w:type="dxa"/>
            <w:tcPrChange w:id="247" w:author="Elizabeth Munoz" w:date="2016-09-12T09:41:00Z">
              <w:tcPr>
                <w:tcW w:w="0" w:type="auto"/>
              </w:tcPr>
            </w:tcPrChange>
          </w:tcPr>
          <w:p w14:paraId="6653BBB4" w14:textId="77777777" w:rsidR="002170C6" w:rsidRPr="002170C6" w:rsidRDefault="002170C6" w:rsidP="001350B0">
            <w:pPr>
              <w:rPr>
                <w:sz w:val="20"/>
                <w:szCs w:val="20"/>
              </w:rPr>
            </w:pPr>
            <w:r w:rsidRPr="002170C6">
              <w:rPr>
                <w:sz w:val="20"/>
                <w:szCs w:val="20"/>
              </w:rPr>
              <w:t>715</w:t>
            </w:r>
          </w:p>
        </w:tc>
        <w:tc>
          <w:tcPr>
            <w:tcW w:w="0" w:type="auto"/>
            <w:tcPrChange w:id="248" w:author="Elizabeth Munoz" w:date="2016-09-12T09:41:00Z">
              <w:tcPr>
                <w:tcW w:w="0" w:type="auto"/>
              </w:tcPr>
            </w:tcPrChange>
          </w:tcPr>
          <w:p w14:paraId="3554CBD2" w14:textId="77777777" w:rsidR="002170C6" w:rsidRPr="002170C6" w:rsidRDefault="002170C6" w:rsidP="001350B0">
            <w:pPr>
              <w:rPr>
                <w:sz w:val="20"/>
                <w:szCs w:val="20"/>
              </w:rPr>
            </w:pPr>
            <w:r w:rsidRPr="002170C6">
              <w:rPr>
                <w:sz w:val="20"/>
                <w:szCs w:val="20"/>
              </w:rPr>
              <w:t>81.67 (6.9)</w:t>
            </w:r>
          </w:p>
        </w:tc>
        <w:tc>
          <w:tcPr>
            <w:tcW w:w="0" w:type="auto"/>
            <w:tcPrChange w:id="249" w:author="Elizabeth Munoz" w:date="2016-09-12T09:41:00Z">
              <w:tcPr>
                <w:tcW w:w="0" w:type="auto"/>
              </w:tcPr>
            </w:tcPrChange>
          </w:tcPr>
          <w:p w14:paraId="111C128E" w14:textId="77777777" w:rsidR="002170C6" w:rsidRPr="002170C6" w:rsidRDefault="002170C6" w:rsidP="001350B0">
            <w:pPr>
              <w:rPr>
                <w:sz w:val="20"/>
                <w:szCs w:val="20"/>
              </w:rPr>
            </w:pPr>
            <w:r w:rsidRPr="002170C6">
              <w:rPr>
                <w:sz w:val="20"/>
                <w:szCs w:val="20"/>
              </w:rPr>
              <w:t>469 (65.59)</w:t>
            </w:r>
          </w:p>
        </w:tc>
        <w:tc>
          <w:tcPr>
            <w:tcW w:w="0" w:type="auto"/>
            <w:tcPrChange w:id="250" w:author="Elizabeth Munoz" w:date="2016-09-12T09:41:00Z">
              <w:tcPr>
                <w:tcW w:w="0" w:type="auto"/>
              </w:tcPr>
            </w:tcPrChange>
          </w:tcPr>
          <w:p w14:paraId="7D008E33" w14:textId="77777777" w:rsidR="002170C6" w:rsidRPr="002170C6" w:rsidRDefault="002170C6" w:rsidP="001350B0">
            <w:pPr>
              <w:rPr>
                <w:sz w:val="20"/>
                <w:szCs w:val="20"/>
              </w:rPr>
            </w:pPr>
            <w:r w:rsidRPr="002170C6">
              <w:rPr>
                <w:sz w:val="20"/>
                <w:szCs w:val="20"/>
              </w:rPr>
              <w:t>151 (21.12)</w:t>
            </w:r>
          </w:p>
        </w:tc>
        <w:tc>
          <w:tcPr>
            <w:tcW w:w="0" w:type="auto"/>
            <w:tcPrChange w:id="251" w:author="Elizabeth Munoz" w:date="2016-09-12T09:41:00Z">
              <w:tcPr>
                <w:tcW w:w="0" w:type="auto"/>
              </w:tcPr>
            </w:tcPrChange>
          </w:tcPr>
          <w:p w14:paraId="195C38B6" w14:textId="77777777" w:rsidR="002170C6" w:rsidRPr="002170C6" w:rsidRDefault="002170C6" w:rsidP="001350B0">
            <w:pPr>
              <w:rPr>
                <w:sz w:val="20"/>
                <w:szCs w:val="20"/>
              </w:rPr>
            </w:pPr>
            <w:r w:rsidRPr="002170C6">
              <w:rPr>
                <w:sz w:val="20"/>
                <w:szCs w:val="20"/>
              </w:rPr>
              <w:t>222 (31.05)</w:t>
            </w:r>
          </w:p>
        </w:tc>
        <w:tc>
          <w:tcPr>
            <w:tcW w:w="0" w:type="auto"/>
            <w:tcPrChange w:id="252" w:author="Elizabeth Munoz" w:date="2016-09-12T09:41:00Z">
              <w:tcPr>
                <w:tcW w:w="0" w:type="auto"/>
              </w:tcPr>
            </w:tcPrChange>
          </w:tcPr>
          <w:p w14:paraId="01F84D1A" w14:textId="77777777" w:rsidR="002170C6" w:rsidRPr="002170C6" w:rsidRDefault="002170C6" w:rsidP="001350B0">
            <w:pPr>
              <w:rPr>
                <w:sz w:val="20"/>
                <w:szCs w:val="20"/>
              </w:rPr>
            </w:pPr>
            <w:r w:rsidRPr="002170C6">
              <w:rPr>
                <w:sz w:val="20"/>
                <w:szCs w:val="20"/>
              </w:rPr>
              <w:t>-0.74 (1)</w:t>
            </w:r>
          </w:p>
        </w:tc>
        <w:tc>
          <w:tcPr>
            <w:tcW w:w="0" w:type="auto"/>
            <w:tcPrChange w:id="253" w:author="Elizabeth Munoz" w:date="2016-09-12T09:41:00Z">
              <w:tcPr>
                <w:tcW w:w="0" w:type="auto"/>
              </w:tcPr>
            </w:tcPrChange>
          </w:tcPr>
          <w:p w14:paraId="2DB28DA7" w14:textId="77777777" w:rsidR="002170C6" w:rsidRPr="002170C6" w:rsidRDefault="002170C6" w:rsidP="001350B0">
            <w:pPr>
              <w:rPr>
                <w:sz w:val="20"/>
                <w:szCs w:val="20"/>
              </w:rPr>
            </w:pPr>
            <w:r w:rsidRPr="002170C6">
              <w:rPr>
                <w:sz w:val="20"/>
                <w:szCs w:val="20"/>
              </w:rPr>
              <w:t>1.01 (0.9)</w:t>
            </w:r>
          </w:p>
        </w:tc>
        <w:tc>
          <w:tcPr>
            <w:tcW w:w="0" w:type="auto"/>
            <w:tcPrChange w:id="254" w:author="Elizabeth Munoz" w:date="2016-09-12T09:41:00Z">
              <w:tcPr>
                <w:tcW w:w="0" w:type="auto"/>
              </w:tcPr>
            </w:tcPrChange>
          </w:tcPr>
          <w:p w14:paraId="35F103C8" w14:textId="77777777" w:rsidR="002170C6" w:rsidRPr="002170C6" w:rsidRDefault="002170C6" w:rsidP="001350B0">
            <w:pPr>
              <w:rPr>
                <w:sz w:val="20"/>
                <w:szCs w:val="20"/>
              </w:rPr>
            </w:pPr>
            <w:r w:rsidRPr="002170C6">
              <w:rPr>
                <w:sz w:val="20"/>
                <w:szCs w:val="20"/>
              </w:rPr>
              <w:t>16.25 (3.6)</w:t>
            </w:r>
          </w:p>
        </w:tc>
      </w:tr>
      <w:tr w:rsidR="002170C6" w:rsidRPr="002170C6" w14:paraId="1B4DA0F8" w14:textId="77777777" w:rsidTr="00196569">
        <w:trPr>
          <w:trHeight w:hRule="exact" w:val="288"/>
          <w:trPrChange w:id="255" w:author="Elizabeth Munoz" w:date="2016-09-12T09:41:00Z">
            <w:trPr>
              <w:trHeight w:hRule="exact" w:val="288"/>
            </w:trPr>
          </w:trPrChange>
        </w:trPr>
        <w:tc>
          <w:tcPr>
            <w:tcW w:w="1616" w:type="dxa"/>
            <w:tcPrChange w:id="256" w:author="Elizabeth Munoz" w:date="2016-09-12T09:41:00Z">
              <w:tcPr>
                <w:tcW w:w="1009" w:type="dxa"/>
              </w:tcPr>
            </w:tcPrChange>
          </w:tcPr>
          <w:p w14:paraId="59A311F3" w14:textId="77777777" w:rsidR="002170C6" w:rsidRPr="002170C6" w:rsidRDefault="002170C6" w:rsidP="002170C6">
            <w:pPr>
              <w:jc w:val="center"/>
              <w:rPr>
                <w:sz w:val="20"/>
                <w:szCs w:val="20"/>
              </w:rPr>
            </w:pPr>
            <w:r w:rsidRPr="002170C6">
              <w:rPr>
                <w:sz w:val="20"/>
                <w:szCs w:val="20"/>
              </w:rPr>
              <w:t>V/VI</w:t>
            </w:r>
          </w:p>
        </w:tc>
        <w:tc>
          <w:tcPr>
            <w:tcW w:w="250" w:type="dxa"/>
            <w:tcPrChange w:id="257" w:author="Elizabeth Munoz" w:date="2016-09-12T09:41:00Z">
              <w:tcPr>
                <w:tcW w:w="0" w:type="auto"/>
              </w:tcPr>
            </w:tcPrChange>
          </w:tcPr>
          <w:p w14:paraId="5FF46CEB" w14:textId="77777777" w:rsidR="002170C6" w:rsidRPr="002170C6" w:rsidRDefault="002170C6" w:rsidP="001350B0">
            <w:pPr>
              <w:rPr>
                <w:sz w:val="20"/>
                <w:szCs w:val="20"/>
              </w:rPr>
            </w:pPr>
            <w:r w:rsidRPr="002170C6">
              <w:rPr>
                <w:sz w:val="20"/>
                <w:szCs w:val="20"/>
              </w:rPr>
              <w:t>310</w:t>
            </w:r>
          </w:p>
        </w:tc>
        <w:tc>
          <w:tcPr>
            <w:tcW w:w="0" w:type="auto"/>
            <w:tcPrChange w:id="258" w:author="Elizabeth Munoz" w:date="2016-09-12T09:41:00Z">
              <w:tcPr>
                <w:tcW w:w="0" w:type="auto"/>
              </w:tcPr>
            </w:tcPrChange>
          </w:tcPr>
          <w:p w14:paraId="3F0364D0" w14:textId="77777777" w:rsidR="002170C6" w:rsidRPr="002170C6" w:rsidRDefault="002170C6" w:rsidP="001350B0">
            <w:pPr>
              <w:rPr>
                <w:sz w:val="20"/>
                <w:szCs w:val="20"/>
              </w:rPr>
            </w:pPr>
            <w:r w:rsidRPr="002170C6">
              <w:rPr>
                <w:sz w:val="20"/>
                <w:szCs w:val="20"/>
              </w:rPr>
              <w:t>81.44 (5.7)</w:t>
            </w:r>
          </w:p>
        </w:tc>
        <w:tc>
          <w:tcPr>
            <w:tcW w:w="0" w:type="auto"/>
            <w:tcPrChange w:id="259" w:author="Elizabeth Munoz" w:date="2016-09-12T09:41:00Z">
              <w:tcPr>
                <w:tcW w:w="0" w:type="auto"/>
              </w:tcPr>
            </w:tcPrChange>
          </w:tcPr>
          <w:p w14:paraId="003F598E" w14:textId="77777777" w:rsidR="002170C6" w:rsidRPr="002170C6" w:rsidRDefault="002170C6" w:rsidP="001350B0">
            <w:pPr>
              <w:rPr>
                <w:sz w:val="20"/>
                <w:szCs w:val="20"/>
              </w:rPr>
            </w:pPr>
            <w:r w:rsidRPr="002170C6">
              <w:rPr>
                <w:sz w:val="20"/>
                <w:szCs w:val="20"/>
              </w:rPr>
              <w:t>229 (73.87)</w:t>
            </w:r>
          </w:p>
        </w:tc>
        <w:tc>
          <w:tcPr>
            <w:tcW w:w="0" w:type="auto"/>
            <w:tcPrChange w:id="260" w:author="Elizabeth Munoz" w:date="2016-09-12T09:41:00Z">
              <w:tcPr>
                <w:tcW w:w="0" w:type="auto"/>
              </w:tcPr>
            </w:tcPrChange>
          </w:tcPr>
          <w:p w14:paraId="195B55D5" w14:textId="77777777" w:rsidR="002170C6" w:rsidRPr="002170C6" w:rsidRDefault="002170C6" w:rsidP="001350B0">
            <w:pPr>
              <w:rPr>
                <w:sz w:val="20"/>
                <w:szCs w:val="20"/>
              </w:rPr>
            </w:pPr>
            <w:r w:rsidRPr="002170C6">
              <w:rPr>
                <w:sz w:val="20"/>
                <w:szCs w:val="20"/>
              </w:rPr>
              <w:t>171 (55.16)</w:t>
            </w:r>
          </w:p>
        </w:tc>
        <w:tc>
          <w:tcPr>
            <w:tcW w:w="0" w:type="auto"/>
            <w:tcPrChange w:id="261" w:author="Elizabeth Munoz" w:date="2016-09-12T09:41:00Z">
              <w:tcPr>
                <w:tcW w:w="0" w:type="auto"/>
              </w:tcPr>
            </w:tcPrChange>
          </w:tcPr>
          <w:p w14:paraId="5FF89D87" w14:textId="77777777" w:rsidR="002170C6" w:rsidRPr="002170C6" w:rsidRDefault="002170C6" w:rsidP="001350B0">
            <w:pPr>
              <w:rPr>
                <w:sz w:val="20"/>
                <w:szCs w:val="20"/>
              </w:rPr>
            </w:pPr>
            <w:r w:rsidRPr="002170C6">
              <w:rPr>
                <w:sz w:val="20"/>
                <w:szCs w:val="20"/>
              </w:rPr>
              <w:t>96 (30.97)</w:t>
            </w:r>
          </w:p>
        </w:tc>
        <w:tc>
          <w:tcPr>
            <w:tcW w:w="0" w:type="auto"/>
            <w:tcPrChange w:id="262" w:author="Elizabeth Munoz" w:date="2016-09-12T09:41:00Z">
              <w:tcPr>
                <w:tcW w:w="0" w:type="auto"/>
              </w:tcPr>
            </w:tcPrChange>
          </w:tcPr>
          <w:p w14:paraId="5FC02162" w14:textId="77777777" w:rsidR="002170C6" w:rsidRPr="002170C6" w:rsidRDefault="002170C6" w:rsidP="001350B0">
            <w:pPr>
              <w:rPr>
                <w:sz w:val="20"/>
                <w:szCs w:val="20"/>
              </w:rPr>
            </w:pPr>
            <w:r w:rsidRPr="002170C6">
              <w:rPr>
                <w:sz w:val="20"/>
                <w:szCs w:val="20"/>
              </w:rPr>
              <w:t>-1.89 (1.2)</w:t>
            </w:r>
          </w:p>
        </w:tc>
        <w:tc>
          <w:tcPr>
            <w:tcW w:w="0" w:type="auto"/>
            <w:tcPrChange w:id="263" w:author="Elizabeth Munoz" w:date="2016-09-12T09:41:00Z">
              <w:tcPr>
                <w:tcW w:w="0" w:type="auto"/>
              </w:tcPr>
            </w:tcPrChange>
          </w:tcPr>
          <w:p w14:paraId="68CD9ABE" w14:textId="77777777" w:rsidR="002170C6" w:rsidRPr="002170C6" w:rsidRDefault="002170C6" w:rsidP="001350B0">
            <w:pPr>
              <w:rPr>
                <w:sz w:val="20"/>
                <w:szCs w:val="20"/>
              </w:rPr>
            </w:pPr>
            <w:r w:rsidRPr="002170C6">
              <w:rPr>
                <w:sz w:val="20"/>
                <w:szCs w:val="20"/>
              </w:rPr>
              <w:t>1.03 (0.8)</w:t>
            </w:r>
          </w:p>
        </w:tc>
        <w:tc>
          <w:tcPr>
            <w:tcW w:w="0" w:type="auto"/>
            <w:tcPrChange w:id="264" w:author="Elizabeth Munoz" w:date="2016-09-12T09:41:00Z">
              <w:tcPr>
                <w:tcW w:w="0" w:type="auto"/>
              </w:tcPr>
            </w:tcPrChange>
          </w:tcPr>
          <w:p w14:paraId="32B66BAD" w14:textId="77777777" w:rsidR="002170C6" w:rsidRPr="002170C6" w:rsidRDefault="002170C6" w:rsidP="001350B0">
            <w:pPr>
              <w:rPr>
                <w:sz w:val="20"/>
                <w:szCs w:val="20"/>
              </w:rPr>
            </w:pPr>
            <w:r w:rsidRPr="002170C6">
              <w:rPr>
                <w:sz w:val="20"/>
                <w:szCs w:val="20"/>
              </w:rPr>
              <w:t>16.1 (3.6)</w:t>
            </w:r>
          </w:p>
        </w:tc>
      </w:tr>
      <w:tr w:rsidR="002170C6" w:rsidRPr="002170C6" w14:paraId="3CE5D287" w14:textId="77777777" w:rsidTr="00196569">
        <w:trPr>
          <w:trHeight w:hRule="exact" w:val="288"/>
          <w:trPrChange w:id="265" w:author="Elizabeth Munoz" w:date="2016-09-12T09:41:00Z">
            <w:trPr>
              <w:trHeight w:hRule="exact" w:val="288"/>
            </w:trPr>
          </w:trPrChange>
        </w:trPr>
        <w:tc>
          <w:tcPr>
            <w:tcW w:w="1616" w:type="dxa"/>
            <w:tcBorders>
              <w:bottom w:val="single" w:sz="4" w:space="0" w:color="auto"/>
            </w:tcBorders>
            <w:tcPrChange w:id="266" w:author="Elizabeth Munoz" w:date="2016-09-12T09:41:00Z">
              <w:tcPr>
                <w:tcW w:w="1009" w:type="dxa"/>
                <w:tcBorders>
                  <w:bottom w:val="single" w:sz="4" w:space="0" w:color="auto"/>
                </w:tcBorders>
              </w:tcPr>
            </w:tcPrChange>
          </w:tcPr>
          <w:p w14:paraId="0C250AC3" w14:textId="77777777" w:rsidR="002170C6" w:rsidRPr="002170C6" w:rsidRDefault="002170C6" w:rsidP="002170C6">
            <w:pPr>
              <w:jc w:val="center"/>
              <w:rPr>
                <w:sz w:val="20"/>
                <w:szCs w:val="20"/>
              </w:rPr>
            </w:pPr>
            <w:r w:rsidRPr="002170C6">
              <w:rPr>
                <w:sz w:val="20"/>
                <w:szCs w:val="20"/>
              </w:rPr>
              <w:t>Braak Missing</w:t>
            </w:r>
          </w:p>
        </w:tc>
        <w:tc>
          <w:tcPr>
            <w:tcW w:w="250" w:type="dxa"/>
            <w:tcBorders>
              <w:bottom w:val="single" w:sz="4" w:space="0" w:color="auto"/>
            </w:tcBorders>
            <w:tcPrChange w:id="267" w:author="Elizabeth Munoz" w:date="2016-09-12T09:41:00Z">
              <w:tcPr>
                <w:tcW w:w="0" w:type="auto"/>
                <w:tcBorders>
                  <w:bottom w:val="single" w:sz="4" w:space="0" w:color="auto"/>
                </w:tcBorders>
              </w:tcPr>
            </w:tcPrChange>
          </w:tcPr>
          <w:p w14:paraId="041A84F4" w14:textId="77777777" w:rsidR="002170C6" w:rsidRPr="002170C6" w:rsidRDefault="002170C6" w:rsidP="001350B0">
            <w:pPr>
              <w:rPr>
                <w:sz w:val="20"/>
                <w:szCs w:val="20"/>
              </w:rPr>
            </w:pPr>
            <w:r w:rsidRPr="002170C6">
              <w:rPr>
                <w:sz w:val="20"/>
                <w:szCs w:val="20"/>
              </w:rPr>
              <w:t>239</w:t>
            </w:r>
          </w:p>
        </w:tc>
        <w:tc>
          <w:tcPr>
            <w:tcW w:w="0" w:type="auto"/>
            <w:tcBorders>
              <w:bottom w:val="single" w:sz="4" w:space="0" w:color="auto"/>
            </w:tcBorders>
            <w:tcPrChange w:id="268" w:author="Elizabeth Munoz" w:date="2016-09-12T09:41:00Z">
              <w:tcPr>
                <w:tcW w:w="0" w:type="auto"/>
                <w:tcBorders>
                  <w:bottom w:val="single" w:sz="4" w:space="0" w:color="auto"/>
                </w:tcBorders>
              </w:tcPr>
            </w:tcPrChange>
          </w:tcPr>
          <w:p w14:paraId="086B3B44" w14:textId="77777777" w:rsidR="002170C6" w:rsidRPr="002170C6" w:rsidRDefault="002170C6" w:rsidP="001350B0">
            <w:pPr>
              <w:rPr>
                <w:sz w:val="20"/>
                <w:szCs w:val="20"/>
              </w:rPr>
            </w:pPr>
            <w:r w:rsidRPr="002170C6">
              <w:rPr>
                <w:sz w:val="20"/>
                <w:szCs w:val="20"/>
              </w:rPr>
              <w:t>81.1 (6.7)</w:t>
            </w:r>
          </w:p>
        </w:tc>
        <w:tc>
          <w:tcPr>
            <w:tcW w:w="0" w:type="auto"/>
            <w:tcBorders>
              <w:bottom w:val="single" w:sz="4" w:space="0" w:color="auto"/>
            </w:tcBorders>
            <w:tcPrChange w:id="269" w:author="Elizabeth Munoz" w:date="2016-09-12T09:41:00Z">
              <w:tcPr>
                <w:tcW w:w="0" w:type="auto"/>
                <w:tcBorders>
                  <w:bottom w:val="single" w:sz="4" w:space="0" w:color="auto"/>
                </w:tcBorders>
              </w:tcPr>
            </w:tcPrChange>
          </w:tcPr>
          <w:p w14:paraId="14CD6324" w14:textId="77777777" w:rsidR="002170C6" w:rsidRPr="002170C6" w:rsidRDefault="002170C6" w:rsidP="001350B0">
            <w:pPr>
              <w:rPr>
                <w:sz w:val="20"/>
                <w:szCs w:val="20"/>
              </w:rPr>
            </w:pPr>
            <w:r w:rsidRPr="002170C6">
              <w:rPr>
                <w:sz w:val="20"/>
                <w:szCs w:val="20"/>
              </w:rPr>
              <w:t>161 (67.36)</w:t>
            </w:r>
          </w:p>
        </w:tc>
        <w:tc>
          <w:tcPr>
            <w:tcW w:w="0" w:type="auto"/>
            <w:tcBorders>
              <w:bottom w:val="single" w:sz="4" w:space="0" w:color="auto"/>
            </w:tcBorders>
            <w:tcPrChange w:id="270" w:author="Elizabeth Munoz" w:date="2016-09-12T09:41:00Z">
              <w:tcPr>
                <w:tcW w:w="0" w:type="auto"/>
                <w:tcBorders>
                  <w:bottom w:val="single" w:sz="4" w:space="0" w:color="auto"/>
                </w:tcBorders>
              </w:tcPr>
            </w:tcPrChange>
          </w:tcPr>
          <w:p w14:paraId="266121D7" w14:textId="77777777" w:rsidR="002170C6" w:rsidRPr="002170C6" w:rsidRDefault="002170C6" w:rsidP="001350B0">
            <w:pPr>
              <w:rPr>
                <w:sz w:val="20"/>
                <w:szCs w:val="20"/>
              </w:rPr>
            </w:pPr>
            <w:r w:rsidRPr="002170C6">
              <w:rPr>
                <w:sz w:val="20"/>
                <w:szCs w:val="20"/>
              </w:rPr>
              <w:t>54 (22.59)</w:t>
            </w:r>
          </w:p>
        </w:tc>
        <w:tc>
          <w:tcPr>
            <w:tcW w:w="0" w:type="auto"/>
            <w:tcBorders>
              <w:bottom w:val="single" w:sz="4" w:space="0" w:color="auto"/>
            </w:tcBorders>
            <w:tcPrChange w:id="271" w:author="Elizabeth Munoz" w:date="2016-09-12T09:41:00Z">
              <w:tcPr>
                <w:tcW w:w="0" w:type="auto"/>
                <w:tcBorders>
                  <w:bottom w:val="single" w:sz="4" w:space="0" w:color="auto"/>
                </w:tcBorders>
              </w:tcPr>
            </w:tcPrChange>
          </w:tcPr>
          <w:p w14:paraId="775BECB3" w14:textId="77777777" w:rsidR="002170C6" w:rsidRPr="002170C6" w:rsidRDefault="002170C6" w:rsidP="001350B0">
            <w:pPr>
              <w:rPr>
                <w:sz w:val="20"/>
                <w:szCs w:val="20"/>
              </w:rPr>
            </w:pPr>
            <w:r w:rsidRPr="002170C6">
              <w:rPr>
                <w:sz w:val="20"/>
                <w:szCs w:val="20"/>
              </w:rPr>
              <w:t>97 (40.59)</w:t>
            </w:r>
          </w:p>
        </w:tc>
        <w:tc>
          <w:tcPr>
            <w:tcW w:w="0" w:type="auto"/>
            <w:tcBorders>
              <w:bottom w:val="single" w:sz="4" w:space="0" w:color="auto"/>
            </w:tcBorders>
            <w:tcPrChange w:id="272" w:author="Elizabeth Munoz" w:date="2016-09-12T09:41:00Z">
              <w:tcPr>
                <w:tcW w:w="0" w:type="auto"/>
                <w:tcBorders>
                  <w:bottom w:val="single" w:sz="4" w:space="0" w:color="auto"/>
                </w:tcBorders>
              </w:tcPr>
            </w:tcPrChange>
          </w:tcPr>
          <w:p w14:paraId="1C9486B1" w14:textId="77777777" w:rsidR="002170C6" w:rsidRPr="002170C6" w:rsidRDefault="002170C6" w:rsidP="001350B0">
            <w:pPr>
              <w:rPr>
                <w:sz w:val="20"/>
                <w:szCs w:val="20"/>
              </w:rPr>
            </w:pPr>
            <w:r w:rsidRPr="002170C6">
              <w:rPr>
                <w:sz w:val="20"/>
                <w:szCs w:val="20"/>
              </w:rPr>
              <w:t>-0.86 (1)</w:t>
            </w:r>
          </w:p>
        </w:tc>
        <w:tc>
          <w:tcPr>
            <w:tcW w:w="0" w:type="auto"/>
            <w:tcBorders>
              <w:bottom w:val="single" w:sz="4" w:space="0" w:color="auto"/>
            </w:tcBorders>
            <w:tcPrChange w:id="273" w:author="Elizabeth Munoz" w:date="2016-09-12T09:41:00Z">
              <w:tcPr>
                <w:tcW w:w="0" w:type="auto"/>
                <w:tcBorders>
                  <w:bottom w:val="single" w:sz="4" w:space="0" w:color="auto"/>
                </w:tcBorders>
              </w:tcPr>
            </w:tcPrChange>
          </w:tcPr>
          <w:p w14:paraId="08FFEAED" w14:textId="77777777" w:rsidR="002170C6" w:rsidRPr="002170C6" w:rsidRDefault="002170C6" w:rsidP="001350B0">
            <w:pPr>
              <w:rPr>
                <w:sz w:val="20"/>
                <w:szCs w:val="20"/>
              </w:rPr>
            </w:pPr>
            <w:r w:rsidRPr="002170C6">
              <w:rPr>
                <w:sz w:val="20"/>
                <w:szCs w:val="20"/>
              </w:rPr>
              <w:t>1.25 (0.9)</w:t>
            </w:r>
          </w:p>
        </w:tc>
        <w:tc>
          <w:tcPr>
            <w:tcW w:w="0" w:type="auto"/>
            <w:tcBorders>
              <w:bottom w:val="single" w:sz="4" w:space="0" w:color="auto"/>
            </w:tcBorders>
            <w:tcPrChange w:id="274" w:author="Elizabeth Munoz" w:date="2016-09-12T09:41:00Z">
              <w:tcPr>
                <w:tcW w:w="0" w:type="auto"/>
                <w:tcBorders>
                  <w:bottom w:val="single" w:sz="4" w:space="0" w:color="auto"/>
                </w:tcBorders>
              </w:tcPr>
            </w:tcPrChange>
          </w:tcPr>
          <w:p w14:paraId="5CE44988" w14:textId="77777777" w:rsidR="002170C6" w:rsidRPr="002170C6" w:rsidRDefault="002170C6" w:rsidP="001350B0">
            <w:pPr>
              <w:rPr>
                <w:sz w:val="20"/>
                <w:szCs w:val="20"/>
              </w:rPr>
            </w:pPr>
            <w:r w:rsidRPr="002170C6">
              <w:rPr>
                <w:sz w:val="20"/>
                <w:szCs w:val="20"/>
              </w:rPr>
              <w:t>15.04 (4)</w:t>
            </w:r>
          </w:p>
        </w:tc>
      </w:tr>
      <w:tr w:rsidR="002170C6" w:rsidRPr="002170C6" w14:paraId="77B3D2A3" w14:textId="77777777" w:rsidTr="00196569">
        <w:trPr>
          <w:trHeight w:hRule="exact" w:val="288"/>
          <w:trPrChange w:id="275" w:author="Elizabeth Munoz" w:date="2016-09-12T09:41:00Z">
            <w:trPr>
              <w:trHeight w:hRule="exact" w:val="288"/>
            </w:trPr>
          </w:trPrChange>
        </w:trPr>
        <w:tc>
          <w:tcPr>
            <w:tcW w:w="1616" w:type="dxa"/>
            <w:tcBorders>
              <w:right w:val="nil"/>
            </w:tcBorders>
            <w:shd w:val="clear" w:color="auto" w:fill="C0C0C0"/>
            <w:tcPrChange w:id="276" w:author="Elizabeth Munoz" w:date="2016-09-12T09:41:00Z">
              <w:tcPr>
                <w:tcW w:w="1009" w:type="dxa"/>
                <w:tcBorders>
                  <w:right w:val="nil"/>
                </w:tcBorders>
                <w:shd w:val="clear" w:color="auto" w:fill="C0C0C0"/>
              </w:tcPr>
            </w:tcPrChange>
          </w:tcPr>
          <w:p w14:paraId="57CA6300" w14:textId="77777777" w:rsidR="002170C6" w:rsidRPr="002170C6" w:rsidRDefault="002170C6" w:rsidP="002170C6">
            <w:pPr>
              <w:jc w:val="center"/>
              <w:rPr>
                <w:b/>
                <w:sz w:val="20"/>
                <w:szCs w:val="20"/>
              </w:rPr>
            </w:pPr>
            <w:r w:rsidRPr="002170C6">
              <w:rPr>
                <w:b/>
                <w:sz w:val="20"/>
                <w:szCs w:val="20"/>
              </w:rPr>
              <w:t>CERAD</w:t>
            </w:r>
          </w:p>
        </w:tc>
        <w:tc>
          <w:tcPr>
            <w:tcW w:w="250" w:type="dxa"/>
            <w:tcBorders>
              <w:left w:val="nil"/>
              <w:right w:val="nil"/>
            </w:tcBorders>
            <w:shd w:val="clear" w:color="auto" w:fill="C0C0C0"/>
            <w:tcPrChange w:id="277" w:author="Elizabeth Munoz" w:date="2016-09-12T09:41:00Z">
              <w:tcPr>
                <w:tcW w:w="0" w:type="auto"/>
                <w:tcBorders>
                  <w:left w:val="nil"/>
                  <w:right w:val="nil"/>
                </w:tcBorders>
                <w:shd w:val="clear" w:color="auto" w:fill="C0C0C0"/>
              </w:tcPr>
            </w:tcPrChange>
          </w:tcPr>
          <w:p w14:paraId="0A44EEAA" w14:textId="77777777" w:rsidR="002170C6" w:rsidRPr="002170C6" w:rsidRDefault="002170C6" w:rsidP="001350B0">
            <w:pPr>
              <w:rPr>
                <w:sz w:val="20"/>
                <w:szCs w:val="20"/>
              </w:rPr>
            </w:pPr>
          </w:p>
        </w:tc>
        <w:tc>
          <w:tcPr>
            <w:tcW w:w="0" w:type="auto"/>
            <w:tcBorders>
              <w:left w:val="nil"/>
              <w:right w:val="nil"/>
            </w:tcBorders>
            <w:shd w:val="clear" w:color="auto" w:fill="C0C0C0"/>
            <w:tcPrChange w:id="278" w:author="Elizabeth Munoz" w:date="2016-09-12T09:41:00Z">
              <w:tcPr>
                <w:tcW w:w="0" w:type="auto"/>
                <w:tcBorders>
                  <w:left w:val="nil"/>
                  <w:right w:val="nil"/>
                </w:tcBorders>
                <w:shd w:val="clear" w:color="auto" w:fill="C0C0C0"/>
              </w:tcPr>
            </w:tcPrChange>
          </w:tcPr>
          <w:p w14:paraId="1184A64F" w14:textId="77777777" w:rsidR="002170C6" w:rsidRPr="002170C6" w:rsidRDefault="002170C6" w:rsidP="001350B0">
            <w:pPr>
              <w:rPr>
                <w:sz w:val="20"/>
                <w:szCs w:val="20"/>
              </w:rPr>
            </w:pPr>
          </w:p>
        </w:tc>
        <w:tc>
          <w:tcPr>
            <w:tcW w:w="0" w:type="auto"/>
            <w:tcBorders>
              <w:left w:val="nil"/>
              <w:right w:val="nil"/>
            </w:tcBorders>
            <w:shd w:val="clear" w:color="auto" w:fill="C0C0C0"/>
            <w:tcPrChange w:id="279" w:author="Elizabeth Munoz" w:date="2016-09-12T09:41:00Z">
              <w:tcPr>
                <w:tcW w:w="0" w:type="auto"/>
                <w:tcBorders>
                  <w:left w:val="nil"/>
                  <w:right w:val="nil"/>
                </w:tcBorders>
                <w:shd w:val="clear" w:color="auto" w:fill="C0C0C0"/>
              </w:tcPr>
            </w:tcPrChange>
          </w:tcPr>
          <w:p w14:paraId="28ECE12B" w14:textId="77777777" w:rsidR="002170C6" w:rsidRPr="002170C6" w:rsidRDefault="002170C6" w:rsidP="001350B0">
            <w:pPr>
              <w:rPr>
                <w:sz w:val="20"/>
                <w:szCs w:val="20"/>
              </w:rPr>
            </w:pPr>
          </w:p>
        </w:tc>
        <w:tc>
          <w:tcPr>
            <w:tcW w:w="0" w:type="auto"/>
            <w:tcBorders>
              <w:left w:val="nil"/>
              <w:right w:val="nil"/>
            </w:tcBorders>
            <w:shd w:val="clear" w:color="auto" w:fill="C0C0C0"/>
            <w:tcPrChange w:id="280" w:author="Elizabeth Munoz" w:date="2016-09-12T09:41:00Z">
              <w:tcPr>
                <w:tcW w:w="0" w:type="auto"/>
                <w:tcBorders>
                  <w:left w:val="nil"/>
                  <w:right w:val="nil"/>
                </w:tcBorders>
                <w:shd w:val="clear" w:color="auto" w:fill="C0C0C0"/>
              </w:tcPr>
            </w:tcPrChange>
          </w:tcPr>
          <w:p w14:paraId="2286F881" w14:textId="77777777" w:rsidR="002170C6" w:rsidRPr="002170C6" w:rsidRDefault="002170C6" w:rsidP="001350B0">
            <w:pPr>
              <w:rPr>
                <w:sz w:val="20"/>
                <w:szCs w:val="20"/>
              </w:rPr>
            </w:pPr>
          </w:p>
        </w:tc>
        <w:tc>
          <w:tcPr>
            <w:tcW w:w="0" w:type="auto"/>
            <w:tcBorders>
              <w:left w:val="nil"/>
              <w:right w:val="nil"/>
            </w:tcBorders>
            <w:shd w:val="clear" w:color="auto" w:fill="C0C0C0"/>
            <w:tcPrChange w:id="281" w:author="Elizabeth Munoz" w:date="2016-09-12T09:41:00Z">
              <w:tcPr>
                <w:tcW w:w="0" w:type="auto"/>
                <w:tcBorders>
                  <w:left w:val="nil"/>
                  <w:right w:val="nil"/>
                </w:tcBorders>
                <w:shd w:val="clear" w:color="auto" w:fill="C0C0C0"/>
              </w:tcPr>
            </w:tcPrChange>
          </w:tcPr>
          <w:p w14:paraId="2EF82416" w14:textId="77777777" w:rsidR="002170C6" w:rsidRPr="002170C6" w:rsidRDefault="002170C6" w:rsidP="001350B0">
            <w:pPr>
              <w:rPr>
                <w:sz w:val="20"/>
                <w:szCs w:val="20"/>
              </w:rPr>
            </w:pPr>
          </w:p>
        </w:tc>
        <w:tc>
          <w:tcPr>
            <w:tcW w:w="0" w:type="auto"/>
            <w:tcBorders>
              <w:left w:val="nil"/>
              <w:right w:val="nil"/>
            </w:tcBorders>
            <w:shd w:val="clear" w:color="auto" w:fill="C0C0C0"/>
            <w:tcPrChange w:id="282" w:author="Elizabeth Munoz" w:date="2016-09-12T09:41:00Z">
              <w:tcPr>
                <w:tcW w:w="0" w:type="auto"/>
                <w:tcBorders>
                  <w:left w:val="nil"/>
                  <w:right w:val="nil"/>
                </w:tcBorders>
                <w:shd w:val="clear" w:color="auto" w:fill="C0C0C0"/>
              </w:tcPr>
            </w:tcPrChange>
          </w:tcPr>
          <w:p w14:paraId="008D34D1" w14:textId="77777777" w:rsidR="002170C6" w:rsidRPr="002170C6" w:rsidRDefault="002170C6" w:rsidP="001350B0">
            <w:pPr>
              <w:rPr>
                <w:sz w:val="20"/>
                <w:szCs w:val="20"/>
              </w:rPr>
            </w:pPr>
          </w:p>
        </w:tc>
        <w:tc>
          <w:tcPr>
            <w:tcW w:w="0" w:type="auto"/>
            <w:tcBorders>
              <w:left w:val="nil"/>
              <w:right w:val="nil"/>
            </w:tcBorders>
            <w:shd w:val="clear" w:color="auto" w:fill="C0C0C0"/>
            <w:tcPrChange w:id="283" w:author="Elizabeth Munoz" w:date="2016-09-12T09:41:00Z">
              <w:tcPr>
                <w:tcW w:w="0" w:type="auto"/>
                <w:tcBorders>
                  <w:left w:val="nil"/>
                  <w:right w:val="nil"/>
                </w:tcBorders>
                <w:shd w:val="clear" w:color="auto" w:fill="C0C0C0"/>
              </w:tcPr>
            </w:tcPrChange>
          </w:tcPr>
          <w:p w14:paraId="442FDAB7" w14:textId="77777777" w:rsidR="002170C6" w:rsidRPr="002170C6" w:rsidRDefault="002170C6" w:rsidP="001350B0">
            <w:pPr>
              <w:rPr>
                <w:sz w:val="20"/>
                <w:szCs w:val="20"/>
              </w:rPr>
            </w:pPr>
          </w:p>
        </w:tc>
        <w:tc>
          <w:tcPr>
            <w:tcW w:w="0" w:type="auto"/>
            <w:tcBorders>
              <w:left w:val="nil"/>
            </w:tcBorders>
            <w:shd w:val="clear" w:color="auto" w:fill="C0C0C0"/>
            <w:tcPrChange w:id="284" w:author="Elizabeth Munoz" w:date="2016-09-12T09:41:00Z">
              <w:tcPr>
                <w:tcW w:w="0" w:type="auto"/>
                <w:tcBorders>
                  <w:left w:val="nil"/>
                </w:tcBorders>
                <w:shd w:val="clear" w:color="auto" w:fill="C0C0C0"/>
              </w:tcPr>
            </w:tcPrChange>
          </w:tcPr>
          <w:p w14:paraId="7AE67F70" w14:textId="77777777" w:rsidR="002170C6" w:rsidRPr="002170C6" w:rsidRDefault="002170C6" w:rsidP="001350B0">
            <w:pPr>
              <w:rPr>
                <w:sz w:val="20"/>
                <w:szCs w:val="20"/>
              </w:rPr>
            </w:pPr>
          </w:p>
        </w:tc>
      </w:tr>
      <w:tr w:rsidR="002170C6" w:rsidRPr="002170C6" w14:paraId="055E4B58" w14:textId="77777777" w:rsidTr="00196569">
        <w:trPr>
          <w:trHeight w:hRule="exact" w:val="288"/>
          <w:trPrChange w:id="285" w:author="Elizabeth Munoz" w:date="2016-09-12T09:41:00Z">
            <w:trPr>
              <w:trHeight w:hRule="exact" w:val="288"/>
            </w:trPr>
          </w:trPrChange>
        </w:trPr>
        <w:tc>
          <w:tcPr>
            <w:tcW w:w="1616" w:type="dxa"/>
            <w:tcPrChange w:id="286" w:author="Elizabeth Munoz" w:date="2016-09-12T09:41:00Z">
              <w:tcPr>
                <w:tcW w:w="1009" w:type="dxa"/>
              </w:tcPr>
            </w:tcPrChange>
          </w:tcPr>
          <w:p w14:paraId="48A4A73C" w14:textId="77777777" w:rsidR="002170C6" w:rsidRPr="002170C6" w:rsidRDefault="002170C6" w:rsidP="002170C6">
            <w:pPr>
              <w:jc w:val="center"/>
              <w:rPr>
                <w:sz w:val="20"/>
                <w:szCs w:val="20"/>
              </w:rPr>
            </w:pPr>
            <w:r w:rsidRPr="002170C6">
              <w:rPr>
                <w:sz w:val="20"/>
                <w:szCs w:val="20"/>
              </w:rPr>
              <w:t>0</w:t>
            </w:r>
          </w:p>
        </w:tc>
        <w:tc>
          <w:tcPr>
            <w:tcW w:w="250" w:type="dxa"/>
            <w:tcPrChange w:id="287" w:author="Elizabeth Munoz" w:date="2016-09-12T09:41:00Z">
              <w:tcPr>
                <w:tcW w:w="0" w:type="auto"/>
              </w:tcPr>
            </w:tcPrChange>
          </w:tcPr>
          <w:p w14:paraId="6FB0718D" w14:textId="77777777" w:rsidR="002170C6" w:rsidRPr="002170C6" w:rsidRDefault="002170C6" w:rsidP="001350B0">
            <w:pPr>
              <w:rPr>
                <w:sz w:val="20"/>
                <w:szCs w:val="20"/>
              </w:rPr>
            </w:pPr>
            <w:r w:rsidRPr="002170C6">
              <w:rPr>
                <w:sz w:val="20"/>
                <w:szCs w:val="20"/>
              </w:rPr>
              <w:t>296</w:t>
            </w:r>
          </w:p>
        </w:tc>
        <w:tc>
          <w:tcPr>
            <w:tcW w:w="0" w:type="auto"/>
            <w:tcPrChange w:id="288" w:author="Elizabeth Munoz" w:date="2016-09-12T09:41:00Z">
              <w:tcPr>
                <w:tcW w:w="0" w:type="auto"/>
              </w:tcPr>
            </w:tcPrChange>
          </w:tcPr>
          <w:p w14:paraId="5F01165F" w14:textId="77777777" w:rsidR="002170C6" w:rsidRPr="002170C6" w:rsidRDefault="002170C6" w:rsidP="001350B0">
            <w:pPr>
              <w:rPr>
                <w:sz w:val="20"/>
                <w:szCs w:val="20"/>
              </w:rPr>
            </w:pPr>
            <w:r w:rsidRPr="002170C6">
              <w:rPr>
                <w:sz w:val="20"/>
                <w:szCs w:val="20"/>
              </w:rPr>
              <w:t>79.09 (7.5)</w:t>
            </w:r>
          </w:p>
        </w:tc>
        <w:tc>
          <w:tcPr>
            <w:tcW w:w="0" w:type="auto"/>
            <w:tcPrChange w:id="289" w:author="Elizabeth Munoz" w:date="2016-09-12T09:41:00Z">
              <w:tcPr>
                <w:tcW w:w="0" w:type="auto"/>
              </w:tcPr>
            </w:tcPrChange>
          </w:tcPr>
          <w:p w14:paraId="47C426EF" w14:textId="77777777" w:rsidR="002170C6" w:rsidRPr="002170C6" w:rsidRDefault="002170C6" w:rsidP="001350B0">
            <w:pPr>
              <w:rPr>
                <w:sz w:val="20"/>
                <w:szCs w:val="20"/>
              </w:rPr>
            </w:pPr>
            <w:r w:rsidRPr="002170C6">
              <w:rPr>
                <w:sz w:val="20"/>
                <w:szCs w:val="20"/>
              </w:rPr>
              <w:t>175 (59.12)</w:t>
            </w:r>
          </w:p>
        </w:tc>
        <w:tc>
          <w:tcPr>
            <w:tcW w:w="0" w:type="auto"/>
            <w:tcPrChange w:id="290" w:author="Elizabeth Munoz" w:date="2016-09-12T09:41:00Z">
              <w:tcPr>
                <w:tcW w:w="0" w:type="auto"/>
              </w:tcPr>
            </w:tcPrChange>
          </w:tcPr>
          <w:p w14:paraId="4B16724B" w14:textId="77777777" w:rsidR="002170C6" w:rsidRPr="002170C6" w:rsidRDefault="002170C6" w:rsidP="001350B0">
            <w:pPr>
              <w:rPr>
                <w:sz w:val="20"/>
                <w:szCs w:val="20"/>
              </w:rPr>
            </w:pPr>
            <w:r w:rsidRPr="002170C6">
              <w:rPr>
                <w:sz w:val="20"/>
                <w:szCs w:val="20"/>
              </w:rPr>
              <w:t>31 (10.47)</w:t>
            </w:r>
          </w:p>
        </w:tc>
        <w:tc>
          <w:tcPr>
            <w:tcW w:w="0" w:type="auto"/>
            <w:tcPrChange w:id="291" w:author="Elizabeth Munoz" w:date="2016-09-12T09:41:00Z">
              <w:tcPr>
                <w:tcW w:w="0" w:type="auto"/>
              </w:tcPr>
            </w:tcPrChange>
          </w:tcPr>
          <w:p w14:paraId="372B8E6C" w14:textId="77777777" w:rsidR="002170C6" w:rsidRPr="002170C6" w:rsidRDefault="002170C6" w:rsidP="001350B0">
            <w:pPr>
              <w:rPr>
                <w:sz w:val="20"/>
                <w:szCs w:val="20"/>
              </w:rPr>
            </w:pPr>
            <w:r w:rsidRPr="002170C6">
              <w:rPr>
                <w:sz w:val="20"/>
                <w:szCs w:val="20"/>
              </w:rPr>
              <w:t>103 (34.8)</w:t>
            </w:r>
          </w:p>
        </w:tc>
        <w:tc>
          <w:tcPr>
            <w:tcW w:w="0" w:type="auto"/>
            <w:tcPrChange w:id="292" w:author="Elizabeth Munoz" w:date="2016-09-12T09:41:00Z">
              <w:tcPr>
                <w:tcW w:w="0" w:type="auto"/>
              </w:tcPr>
            </w:tcPrChange>
          </w:tcPr>
          <w:p w14:paraId="1D03A3A5" w14:textId="77777777" w:rsidR="002170C6" w:rsidRPr="002170C6" w:rsidRDefault="002170C6" w:rsidP="001350B0">
            <w:pPr>
              <w:rPr>
                <w:sz w:val="20"/>
                <w:szCs w:val="20"/>
              </w:rPr>
            </w:pPr>
            <w:r w:rsidRPr="002170C6">
              <w:rPr>
                <w:sz w:val="20"/>
                <w:szCs w:val="20"/>
              </w:rPr>
              <w:t>-0.36 (1)</w:t>
            </w:r>
          </w:p>
        </w:tc>
        <w:tc>
          <w:tcPr>
            <w:tcW w:w="0" w:type="auto"/>
            <w:tcPrChange w:id="293" w:author="Elizabeth Munoz" w:date="2016-09-12T09:41:00Z">
              <w:tcPr>
                <w:tcW w:w="0" w:type="auto"/>
              </w:tcPr>
            </w:tcPrChange>
          </w:tcPr>
          <w:p w14:paraId="2FA9C5B0" w14:textId="77777777" w:rsidR="002170C6" w:rsidRPr="002170C6" w:rsidRDefault="002170C6" w:rsidP="001350B0">
            <w:pPr>
              <w:rPr>
                <w:sz w:val="20"/>
                <w:szCs w:val="20"/>
              </w:rPr>
            </w:pPr>
            <w:r w:rsidRPr="002170C6">
              <w:rPr>
                <w:sz w:val="20"/>
                <w:szCs w:val="20"/>
              </w:rPr>
              <w:t>1.1 (0.9)</w:t>
            </w:r>
          </w:p>
        </w:tc>
        <w:tc>
          <w:tcPr>
            <w:tcW w:w="0" w:type="auto"/>
            <w:tcPrChange w:id="294" w:author="Elizabeth Munoz" w:date="2016-09-12T09:41:00Z">
              <w:tcPr>
                <w:tcW w:w="0" w:type="auto"/>
              </w:tcPr>
            </w:tcPrChange>
          </w:tcPr>
          <w:p w14:paraId="1F11B520" w14:textId="77777777" w:rsidR="002170C6" w:rsidRPr="002170C6" w:rsidRDefault="002170C6" w:rsidP="001350B0">
            <w:pPr>
              <w:rPr>
                <w:sz w:val="20"/>
                <w:szCs w:val="20"/>
              </w:rPr>
            </w:pPr>
            <w:r w:rsidRPr="002170C6">
              <w:rPr>
                <w:sz w:val="20"/>
                <w:szCs w:val="20"/>
              </w:rPr>
              <w:t>16.44 (3.8)</w:t>
            </w:r>
          </w:p>
        </w:tc>
      </w:tr>
      <w:tr w:rsidR="002170C6" w:rsidRPr="002170C6" w14:paraId="24AA6A6D" w14:textId="77777777" w:rsidTr="00196569">
        <w:trPr>
          <w:trHeight w:hRule="exact" w:val="288"/>
          <w:trPrChange w:id="295" w:author="Elizabeth Munoz" w:date="2016-09-12T09:41:00Z">
            <w:trPr>
              <w:trHeight w:hRule="exact" w:val="288"/>
            </w:trPr>
          </w:trPrChange>
        </w:trPr>
        <w:tc>
          <w:tcPr>
            <w:tcW w:w="1616" w:type="dxa"/>
            <w:tcPrChange w:id="296" w:author="Elizabeth Munoz" w:date="2016-09-12T09:41:00Z">
              <w:tcPr>
                <w:tcW w:w="1009" w:type="dxa"/>
              </w:tcPr>
            </w:tcPrChange>
          </w:tcPr>
          <w:p w14:paraId="0D7D23B9" w14:textId="77777777" w:rsidR="002170C6" w:rsidRPr="002170C6" w:rsidRDefault="002170C6" w:rsidP="002170C6">
            <w:pPr>
              <w:jc w:val="center"/>
              <w:rPr>
                <w:sz w:val="20"/>
                <w:szCs w:val="20"/>
              </w:rPr>
            </w:pPr>
            <w:r w:rsidRPr="002170C6">
              <w:rPr>
                <w:sz w:val="20"/>
                <w:szCs w:val="20"/>
              </w:rPr>
              <w:t>1</w:t>
            </w:r>
          </w:p>
        </w:tc>
        <w:tc>
          <w:tcPr>
            <w:tcW w:w="250" w:type="dxa"/>
            <w:tcPrChange w:id="297" w:author="Elizabeth Munoz" w:date="2016-09-12T09:41:00Z">
              <w:tcPr>
                <w:tcW w:w="0" w:type="auto"/>
              </w:tcPr>
            </w:tcPrChange>
          </w:tcPr>
          <w:p w14:paraId="14D01EE4" w14:textId="77777777" w:rsidR="002170C6" w:rsidRPr="002170C6" w:rsidRDefault="002170C6" w:rsidP="001350B0">
            <w:pPr>
              <w:rPr>
                <w:sz w:val="20"/>
                <w:szCs w:val="20"/>
              </w:rPr>
            </w:pPr>
            <w:r w:rsidRPr="002170C6">
              <w:rPr>
                <w:sz w:val="20"/>
                <w:szCs w:val="20"/>
              </w:rPr>
              <w:t>124</w:t>
            </w:r>
          </w:p>
        </w:tc>
        <w:tc>
          <w:tcPr>
            <w:tcW w:w="0" w:type="auto"/>
            <w:tcPrChange w:id="298" w:author="Elizabeth Munoz" w:date="2016-09-12T09:41:00Z">
              <w:tcPr>
                <w:tcW w:w="0" w:type="auto"/>
              </w:tcPr>
            </w:tcPrChange>
          </w:tcPr>
          <w:p w14:paraId="0F3DCA87" w14:textId="77777777" w:rsidR="002170C6" w:rsidRPr="002170C6" w:rsidRDefault="002170C6" w:rsidP="001350B0">
            <w:pPr>
              <w:rPr>
                <w:sz w:val="20"/>
                <w:szCs w:val="20"/>
              </w:rPr>
            </w:pPr>
            <w:r w:rsidRPr="002170C6">
              <w:rPr>
                <w:sz w:val="20"/>
                <w:szCs w:val="20"/>
              </w:rPr>
              <w:t>80.72 (6.8)</w:t>
            </w:r>
          </w:p>
        </w:tc>
        <w:tc>
          <w:tcPr>
            <w:tcW w:w="0" w:type="auto"/>
            <w:tcPrChange w:id="299" w:author="Elizabeth Munoz" w:date="2016-09-12T09:41:00Z">
              <w:tcPr>
                <w:tcW w:w="0" w:type="auto"/>
              </w:tcPr>
            </w:tcPrChange>
          </w:tcPr>
          <w:p w14:paraId="508F4B46" w14:textId="77777777" w:rsidR="002170C6" w:rsidRPr="002170C6" w:rsidRDefault="002170C6" w:rsidP="001350B0">
            <w:pPr>
              <w:rPr>
                <w:sz w:val="20"/>
                <w:szCs w:val="20"/>
              </w:rPr>
            </w:pPr>
            <w:r w:rsidRPr="002170C6">
              <w:rPr>
                <w:sz w:val="20"/>
                <w:szCs w:val="20"/>
              </w:rPr>
              <w:t>73 (58.87)</w:t>
            </w:r>
          </w:p>
        </w:tc>
        <w:tc>
          <w:tcPr>
            <w:tcW w:w="0" w:type="auto"/>
            <w:tcPrChange w:id="300" w:author="Elizabeth Munoz" w:date="2016-09-12T09:41:00Z">
              <w:tcPr>
                <w:tcW w:w="0" w:type="auto"/>
              </w:tcPr>
            </w:tcPrChange>
          </w:tcPr>
          <w:p w14:paraId="2447990B" w14:textId="77777777" w:rsidR="002170C6" w:rsidRPr="002170C6" w:rsidRDefault="002170C6" w:rsidP="001350B0">
            <w:pPr>
              <w:rPr>
                <w:sz w:val="20"/>
                <w:szCs w:val="20"/>
              </w:rPr>
            </w:pPr>
            <w:r w:rsidRPr="002170C6">
              <w:rPr>
                <w:sz w:val="20"/>
                <w:szCs w:val="20"/>
              </w:rPr>
              <w:t>22 (17.74)</w:t>
            </w:r>
          </w:p>
        </w:tc>
        <w:tc>
          <w:tcPr>
            <w:tcW w:w="0" w:type="auto"/>
            <w:tcPrChange w:id="301" w:author="Elizabeth Munoz" w:date="2016-09-12T09:41:00Z">
              <w:tcPr>
                <w:tcW w:w="0" w:type="auto"/>
              </w:tcPr>
            </w:tcPrChange>
          </w:tcPr>
          <w:p w14:paraId="69C701F3" w14:textId="77777777" w:rsidR="002170C6" w:rsidRPr="002170C6" w:rsidRDefault="002170C6" w:rsidP="001350B0">
            <w:pPr>
              <w:rPr>
                <w:sz w:val="20"/>
                <w:szCs w:val="20"/>
              </w:rPr>
            </w:pPr>
            <w:r w:rsidRPr="002170C6">
              <w:rPr>
                <w:sz w:val="20"/>
                <w:szCs w:val="20"/>
              </w:rPr>
              <w:t>34 (27.42)</w:t>
            </w:r>
          </w:p>
        </w:tc>
        <w:tc>
          <w:tcPr>
            <w:tcW w:w="0" w:type="auto"/>
            <w:tcPrChange w:id="302" w:author="Elizabeth Munoz" w:date="2016-09-12T09:41:00Z">
              <w:tcPr>
                <w:tcW w:w="0" w:type="auto"/>
              </w:tcPr>
            </w:tcPrChange>
          </w:tcPr>
          <w:p w14:paraId="12A2C802" w14:textId="77777777" w:rsidR="002170C6" w:rsidRPr="002170C6" w:rsidRDefault="002170C6" w:rsidP="001350B0">
            <w:pPr>
              <w:rPr>
                <w:sz w:val="20"/>
                <w:szCs w:val="20"/>
              </w:rPr>
            </w:pPr>
            <w:r w:rsidRPr="002170C6">
              <w:rPr>
                <w:sz w:val="20"/>
                <w:szCs w:val="20"/>
              </w:rPr>
              <w:t>-0.49 (0.9)</w:t>
            </w:r>
          </w:p>
        </w:tc>
        <w:tc>
          <w:tcPr>
            <w:tcW w:w="0" w:type="auto"/>
            <w:tcPrChange w:id="303" w:author="Elizabeth Munoz" w:date="2016-09-12T09:41:00Z">
              <w:tcPr>
                <w:tcW w:w="0" w:type="auto"/>
              </w:tcPr>
            </w:tcPrChange>
          </w:tcPr>
          <w:p w14:paraId="09DFAA74" w14:textId="77777777" w:rsidR="002170C6" w:rsidRPr="002170C6" w:rsidRDefault="002170C6" w:rsidP="001350B0">
            <w:pPr>
              <w:rPr>
                <w:sz w:val="20"/>
                <w:szCs w:val="20"/>
              </w:rPr>
            </w:pPr>
            <w:r w:rsidRPr="002170C6">
              <w:rPr>
                <w:sz w:val="20"/>
                <w:szCs w:val="20"/>
              </w:rPr>
              <w:t>1.05 (0.8)</w:t>
            </w:r>
          </w:p>
        </w:tc>
        <w:tc>
          <w:tcPr>
            <w:tcW w:w="0" w:type="auto"/>
            <w:tcPrChange w:id="304" w:author="Elizabeth Munoz" w:date="2016-09-12T09:41:00Z">
              <w:tcPr>
                <w:tcW w:w="0" w:type="auto"/>
              </w:tcPr>
            </w:tcPrChange>
          </w:tcPr>
          <w:p w14:paraId="649AE0AE" w14:textId="77777777" w:rsidR="002170C6" w:rsidRPr="002170C6" w:rsidRDefault="002170C6" w:rsidP="001350B0">
            <w:pPr>
              <w:rPr>
                <w:sz w:val="20"/>
                <w:szCs w:val="20"/>
              </w:rPr>
            </w:pPr>
            <w:r w:rsidRPr="002170C6">
              <w:rPr>
                <w:sz w:val="20"/>
                <w:szCs w:val="20"/>
              </w:rPr>
              <w:t>16.47 (3.5)</w:t>
            </w:r>
          </w:p>
        </w:tc>
      </w:tr>
      <w:tr w:rsidR="002170C6" w:rsidRPr="002170C6" w14:paraId="1EFB6673" w14:textId="77777777" w:rsidTr="00196569">
        <w:trPr>
          <w:trHeight w:hRule="exact" w:val="288"/>
          <w:trPrChange w:id="305" w:author="Elizabeth Munoz" w:date="2016-09-12T09:41:00Z">
            <w:trPr>
              <w:trHeight w:hRule="exact" w:val="288"/>
            </w:trPr>
          </w:trPrChange>
        </w:trPr>
        <w:tc>
          <w:tcPr>
            <w:tcW w:w="1616" w:type="dxa"/>
            <w:tcPrChange w:id="306" w:author="Elizabeth Munoz" w:date="2016-09-12T09:41:00Z">
              <w:tcPr>
                <w:tcW w:w="1009" w:type="dxa"/>
              </w:tcPr>
            </w:tcPrChange>
          </w:tcPr>
          <w:p w14:paraId="38C18AB3" w14:textId="77777777" w:rsidR="002170C6" w:rsidRPr="002170C6" w:rsidRDefault="002170C6" w:rsidP="002170C6">
            <w:pPr>
              <w:jc w:val="center"/>
              <w:rPr>
                <w:sz w:val="20"/>
                <w:szCs w:val="20"/>
              </w:rPr>
            </w:pPr>
            <w:r w:rsidRPr="002170C6">
              <w:rPr>
                <w:sz w:val="20"/>
                <w:szCs w:val="20"/>
              </w:rPr>
              <w:t>2</w:t>
            </w:r>
          </w:p>
        </w:tc>
        <w:tc>
          <w:tcPr>
            <w:tcW w:w="250" w:type="dxa"/>
            <w:tcPrChange w:id="307" w:author="Elizabeth Munoz" w:date="2016-09-12T09:41:00Z">
              <w:tcPr>
                <w:tcW w:w="0" w:type="auto"/>
              </w:tcPr>
            </w:tcPrChange>
          </w:tcPr>
          <w:p w14:paraId="73F2CA38" w14:textId="77777777" w:rsidR="002170C6" w:rsidRPr="002170C6" w:rsidRDefault="002170C6" w:rsidP="001350B0">
            <w:pPr>
              <w:rPr>
                <w:sz w:val="20"/>
                <w:szCs w:val="20"/>
              </w:rPr>
            </w:pPr>
            <w:r w:rsidRPr="002170C6">
              <w:rPr>
                <w:sz w:val="20"/>
                <w:szCs w:val="20"/>
              </w:rPr>
              <w:t>431</w:t>
            </w:r>
          </w:p>
        </w:tc>
        <w:tc>
          <w:tcPr>
            <w:tcW w:w="0" w:type="auto"/>
            <w:tcPrChange w:id="308" w:author="Elizabeth Munoz" w:date="2016-09-12T09:41:00Z">
              <w:tcPr>
                <w:tcW w:w="0" w:type="auto"/>
              </w:tcPr>
            </w:tcPrChange>
          </w:tcPr>
          <w:p w14:paraId="4444B457" w14:textId="77777777" w:rsidR="002170C6" w:rsidRPr="002170C6" w:rsidRDefault="002170C6" w:rsidP="001350B0">
            <w:pPr>
              <w:rPr>
                <w:sz w:val="20"/>
                <w:szCs w:val="20"/>
              </w:rPr>
            </w:pPr>
            <w:r w:rsidRPr="002170C6">
              <w:rPr>
                <w:sz w:val="20"/>
                <w:szCs w:val="20"/>
              </w:rPr>
              <w:t>81.79 (7)</w:t>
            </w:r>
          </w:p>
        </w:tc>
        <w:tc>
          <w:tcPr>
            <w:tcW w:w="0" w:type="auto"/>
            <w:tcPrChange w:id="309" w:author="Elizabeth Munoz" w:date="2016-09-12T09:41:00Z">
              <w:tcPr>
                <w:tcW w:w="0" w:type="auto"/>
              </w:tcPr>
            </w:tcPrChange>
          </w:tcPr>
          <w:p w14:paraId="1AC739F6" w14:textId="77777777" w:rsidR="002170C6" w:rsidRPr="002170C6" w:rsidRDefault="002170C6" w:rsidP="001350B0">
            <w:pPr>
              <w:rPr>
                <w:sz w:val="20"/>
                <w:szCs w:val="20"/>
              </w:rPr>
            </w:pPr>
            <w:r w:rsidRPr="002170C6">
              <w:rPr>
                <w:sz w:val="20"/>
                <w:szCs w:val="20"/>
              </w:rPr>
              <w:t>268 (62.18)</w:t>
            </w:r>
          </w:p>
        </w:tc>
        <w:tc>
          <w:tcPr>
            <w:tcW w:w="0" w:type="auto"/>
            <w:tcPrChange w:id="310" w:author="Elizabeth Munoz" w:date="2016-09-12T09:41:00Z">
              <w:tcPr>
                <w:tcW w:w="0" w:type="auto"/>
              </w:tcPr>
            </w:tcPrChange>
          </w:tcPr>
          <w:p w14:paraId="6807495D" w14:textId="77777777" w:rsidR="002170C6" w:rsidRPr="002170C6" w:rsidRDefault="002170C6" w:rsidP="001350B0">
            <w:pPr>
              <w:rPr>
                <w:sz w:val="20"/>
                <w:szCs w:val="20"/>
              </w:rPr>
            </w:pPr>
            <w:r w:rsidRPr="002170C6">
              <w:rPr>
                <w:sz w:val="20"/>
                <w:szCs w:val="20"/>
              </w:rPr>
              <w:t>105 (24.36)</w:t>
            </w:r>
          </w:p>
        </w:tc>
        <w:tc>
          <w:tcPr>
            <w:tcW w:w="0" w:type="auto"/>
            <w:tcPrChange w:id="311" w:author="Elizabeth Munoz" w:date="2016-09-12T09:41:00Z">
              <w:tcPr>
                <w:tcW w:w="0" w:type="auto"/>
              </w:tcPr>
            </w:tcPrChange>
          </w:tcPr>
          <w:p w14:paraId="7A965B0F" w14:textId="77777777" w:rsidR="002170C6" w:rsidRPr="002170C6" w:rsidRDefault="002170C6" w:rsidP="001350B0">
            <w:pPr>
              <w:rPr>
                <w:sz w:val="20"/>
                <w:szCs w:val="20"/>
              </w:rPr>
            </w:pPr>
            <w:r w:rsidRPr="002170C6">
              <w:rPr>
                <w:sz w:val="20"/>
                <w:szCs w:val="20"/>
              </w:rPr>
              <w:t>142 (32.95)</w:t>
            </w:r>
          </w:p>
        </w:tc>
        <w:tc>
          <w:tcPr>
            <w:tcW w:w="0" w:type="auto"/>
            <w:tcPrChange w:id="312" w:author="Elizabeth Munoz" w:date="2016-09-12T09:41:00Z">
              <w:tcPr>
                <w:tcW w:w="0" w:type="auto"/>
              </w:tcPr>
            </w:tcPrChange>
          </w:tcPr>
          <w:p w14:paraId="75304C53" w14:textId="77777777" w:rsidR="002170C6" w:rsidRPr="002170C6" w:rsidRDefault="002170C6" w:rsidP="001350B0">
            <w:pPr>
              <w:rPr>
                <w:sz w:val="20"/>
                <w:szCs w:val="20"/>
              </w:rPr>
            </w:pPr>
            <w:r w:rsidRPr="002170C6">
              <w:rPr>
                <w:sz w:val="20"/>
                <w:szCs w:val="20"/>
              </w:rPr>
              <w:t>-0.93 (1.1)</w:t>
            </w:r>
          </w:p>
        </w:tc>
        <w:tc>
          <w:tcPr>
            <w:tcW w:w="0" w:type="auto"/>
            <w:tcPrChange w:id="313" w:author="Elizabeth Munoz" w:date="2016-09-12T09:41:00Z">
              <w:tcPr>
                <w:tcW w:w="0" w:type="auto"/>
              </w:tcPr>
            </w:tcPrChange>
          </w:tcPr>
          <w:p w14:paraId="58ED1259" w14:textId="77777777" w:rsidR="002170C6" w:rsidRPr="002170C6" w:rsidRDefault="002170C6" w:rsidP="001350B0">
            <w:pPr>
              <w:rPr>
                <w:sz w:val="20"/>
                <w:szCs w:val="20"/>
              </w:rPr>
            </w:pPr>
            <w:r w:rsidRPr="002170C6">
              <w:rPr>
                <w:sz w:val="20"/>
                <w:szCs w:val="20"/>
              </w:rPr>
              <w:t>1.03 (0.9)</w:t>
            </w:r>
          </w:p>
        </w:tc>
        <w:tc>
          <w:tcPr>
            <w:tcW w:w="0" w:type="auto"/>
            <w:tcPrChange w:id="314" w:author="Elizabeth Munoz" w:date="2016-09-12T09:41:00Z">
              <w:tcPr>
                <w:tcW w:w="0" w:type="auto"/>
              </w:tcPr>
            </w:tcPrChange>
          </w:tcPr>
          <w:p w14:paraId="19E5C676" w14:textId="77777777" w:rsidR="002170C6" w:rsidRPr="002170C6" w:rsidRDefault="002170C6" w:rsidP="001350B0">
            <w:pPr>
              <w:rPr>
                <w:sz w:val="20"/>
                <w:szCs w:val="20"/>
              </w:rPr>
            </w:pPr>
            <w:r w:rsidRPr="002170C6">
              <w:rPr>
                <w:sz w:val="20"/>
                <w:szCs w:val="20"/>
              </w:rPr>
              <w:t>16.29 (3.7)</w:t>
            </w:r>
          </w:p>
        </w:tc>
      </w:tr>
      <w:tr w:rsidR="002170C6" w:rsidRPr="002170C6" w14:paraId="3179FB36" w14:textId="77777777" w:rsidTr="00196569">
        <w:trPr>
          <w:trHeight w:hRule="exact" w:val="288"/>
          <w:trPrChange w:id="315" w:author="Elizabeth Munoz" w:date="2016-09-12T09:41:00Z">
            <w:trPr>
              <w:trHeight w:hRule="exact" w:val="288"/>
            </w:trPr>
          </w:trPrChange>
        </w:trPr>
        <w:tc>
          <w:tcPr>
            <w:tcW w:w="1616" w:type="dxa"/>
            <w:tcPrChange w:id="316" w:author="Elizabeth Munoz" w:date="2016-09-12T09:41:00Z">
              <w:tcPr>
                <w:tcW w:w="1009" w:type="dxa"/>
              </w:tcPr>
            </w:tcPrChange>
          </w:tcPr>
          <w:p w14:paraId="2D960B7E" w14:textId="77777777" w:rsidR="002170C6" w:rsidRPr="002170C6" w:rsidRDefault="002170C6" w:rsidP="002170C6">
            <w:pPr>
              <w:jc w:val="center"/>
              <w:rPr>
                <w:sz w:val="20"/>
                <w:szCs w:val="20"/>
              </w:rPr>
            </w:pPr>
            <w:r w:rsidRPr="002170C6">
              <w:rPr>
                <w:sz w:val="20"/>
                <w:szCs w:val="20"/>
              </w:rPr>
              <w:t>3</w:t>
            </w:r>
          </w:p>
        </w:tc>
        <w:tc>
          <w:tcPr>
            <w:tcW w:w="250" w:type="dxa"/>
            <w:tcPrChange w:id="317" w:author="Elizabeth Munoz" w:date="2016-09-12T09:41:00Z">
              <w:tcPr>
                <w:tcW w:w="0" w:type="auto"/>
              </w:tcPr>
            </w:tcPrChange>
          </w:tcPr>
          <w:p w14:paraId="70439FB6" w14:textId="77777777" w:rsidR="002170C6" w:rsidRPr="002170C6" w:rsidRDefault="002170C6" w:rsidP="001350B0">
            <w:pPr>
              <w:rPr>
                <w:sz w:val="20"/>
                <w:szCs w:val="20"/>
              </w:rPr>
            </w:pPr>
            <w:r w:rsidRPr="002170C6">
              <w:rPr>
                <w:sz w:val="20"/>
                <w:szCs w:val="20"/>
              </w:rPr>
              <w:t>402</w:t>
            </w:r>
          </w:p>
        </w:tc>
        <w:tc>
          <w:tcPr>
            <w:tcW w:w="0" w:type="auto"/>
            <w:tcPrChange w:id="318" w:author="Elizabeth Munoz" w:date="2016-09-12T09:41:00Z">
              <w:tcPr>
                <w:tcW w:w="0" w:type="auto"/>
              </w:tcPr>
            </w:tcPrChange>
          </w:tcPr>
          <w:p w14:paraId="6D52F922" w14:textId="77777777" w:rsidR="002170C6" w:rsidRPr="002170C6" w:rsidRDefault="002170C6" w:rsidP="001350B0">
            <w:pPr>
              <w:rPr>
                <w:sz w:val="20"/>
                <w:szCs w:val="20"/>
              </w:rPr>
            </w:pPr>
            <w:r w:rsidRPr="002170C6">
              <w:rPr>
                <w:sz w:val="20"/>
                <w:szCs w:val="20"/>
              </w:rPr>
              <w:t>81.08 (6.2)</w:t>
            </w:r>
          </w:p>
        </w:tc>
        <w:tc>
          <w:tcPr>
            <w:tcW w:w="0" w:type="auto"/>
            <w:tcPrChange w:id="319" w:author="Elizabeth Munoz" w:date="2016-09-12T09:41:00Z">
              <w:tcPr>
                <w:tcW w:w="0" w:type="auto"/>
              </w:tcPr>
            </w:tcPrChange>
          </w:tcPr>
          <w:p w14:paraId="232C7C79" w14:textId="77777777" w:rsidR="002170C6" w:rsidRPr="002170C6" w:rsidRDefault="002170C6" w:rsidP="001350B0">
            <w:pPr>
              <w:rPr>
                <w:sz w:val="20"/>
                <w:szCs w:val="20"/>
              </w:rPr>
            </w:pPr>
            <w:r w:rsidRPr="002170C6">
              <w:rPr>
                <w:sz w:val="20"/>
                <w:szCs w:val="20"/>
              </w:rPr>
              <w:t>298 (74.13)</w:t>
            </w:r>
          </w:p>
        </w:tc>
        <w:tc>
          <w:tcPr>
            <w:tcW w:w="0" w:type="auto"/>
            <w:tcPrChange w:id="320" w:author="Elizabeth Munoz" w:date="2016-09-12T09:41:00Z">
              <w:tcPr>
                <w:tcW w:w="0" w:type="auto"/>
              </w:tcPr>
            </w:tcPrChange>
          </w:tcPr>
          <w:p w14:paraId="7CAFEFD1" w14:textId="77777777" w:rsidR="002170C6" w:rsidRPr="002170C6" w:rsidRDefault="002170C6" w:rsidP="001350B0">
            <w:pPr>
              <w:rPr>
                <w:sz w:val="20"/>
                <w:szCs w:val="20"/>
              </w:rPr>
            </w:pPr>
            <w:r w:rsidRPr="002170C6">
              <w:rPr>
                <w:sz w:val="20"/>
                <w:szCs w:val="20"/>
              </w:rPr>
              <w:t>220 (54.73)</w:t>
            </w:r>
          </w:p>
        </w:tc>
        <w:tc>
          <w:tcPr>
            <w:tcW w:w="0" w:type="auto"/>
            <w:tcPrChange w:id="321" w:author="Elizabeth Munoz" w:date="2016-09-12T09:41:00Z">
              <w:tcPr>
                <w:tcW w:w="0" w:type="auto"/>
              </w:tcPr>
            </w:tcPrChange>
          </w:tcPr>
          <w:p w14:paraId="0490182B" w14:textId="77777777" w:rsidR="002170C6" w:rsidRPr="002170C6" w:rsidRDefault="002170C6" w:rsidP="001350B0">
            <w:pPr>
              <w:rPr>
                <w:sz w:val="20"/>
                <w:szCs w:val="20"/>
              </w:rPr>
            </w:pPr>
            <w:r w:rsidRPr="002170C6">
              <w:rPr>
                <w:sz w:val="20"/>
                <w:szCs w:val="20"/>
              </w:rPr>
              <w:t>122 (30.35)</w:t>
            </w:r>
          </w:p>
        </w:tc>
        <w:tc>
          <w:tcPr>
            <w:tcW w:w="0" w:type="auto"/>
            <w:tcPrChange w:id="322" w:author="Elizabeth Munoz" w:date="2016-09-12T09:41:00Z">
              <w:tcPr>
                <w:tcW w:w="0" w:type="auto"/>
              </w:tcPr>
            </w:tcPrChange>
          </w:tcPr>
          <w:p w14:paraId="26FBEB2F" w14:textId="77777777" w:rsidR="002170C6" w:rsidRPr="002170C6" w:rsidRDefault="002170C6" w:rsidP="001350B0">
            <w:pPr>
              <w:rPr>
                <w:sz w:val="20"/>
                <w:szCs w:val="20"/>
              </w:rPr>
            </w:pPr>
            <w:r w:rsidRPr="002170C6">
              <w:rPr>
                <w:sz w:val="20"/>
                <w:szCs w:val="20"/>
              </w:rPr>
              <w:t>-1.54 (1.3)</w:t>
            </w:r>
          </w:p>
        </w:tc>
        <w:tc>
          <w:tcPr>
            <w:tcW w:w="0" w:type="auto"/>
            <w:tcPrChange w:id="323" w:author="Elizabeth Munoz" w:date="2016-09-12T09:41:00Z">
              <w:tcPr>
                <w:tcW w:w="0" w:type="auto"/>
              </w:tcPr>
            </w:tcPrChange>
          </w:tcPr>
          <w:p w14:paraId="297A4171" w14:textId="77777777" w:rsidR="002170C6" w:rsidRPr="002170C6" w:rsidRDefault="002170C6" w:rsidP="001350B0">
            <w:pPr>
              <w:rPr>
                <w:sz w:val="20"/>
                <w:szCs w:val="20"/>
              </w:rPr>
            </w:pPr>
            <w:r w:rsidRPr="002170C6">
              <w:rPr>
                <w:sz w:val="20"/>
                <w:szCs w:val="20"/>
              </w:rPr>
              <w:t>1.02 (0.8)</w:t>
            </w:r>
          </w:p>
        </w:tc>
        <w:tc>
          <w:tcPr>
            <w:tcW w:w="0" w:type="auto"/>
            <w:tcPrChange w:id="324" w:author="Elizabeth Munoz" w:date="2016-09-12T09:41:00Z">
              <w:tcPr>
                <w:tcW w:w="0" w:type="auto"/>
              </w:tcPr>
            </w:tcPrChange>
          </w:tcPr>
          <w:p w14:paraId="522D5DF2" w14:textId="77777777" w:rsidR="002170C6" w:rsidRPr="002170C6" w:rsidRDefault="002170C6" w:rsidP="001350B0">
            <w:pPr>
              <w:rPr>
                <w:sz w:val="20"/>
                <w:szCs w:val="20"/>
              </w:rPr>
            </w:pPr>
            <w:r w:rsidRPr="002170C6">
              <w:rPr>
                <w:sz w:val="20"/>
                <w:szCs w:val="20"/>
              </w:rPr>
              <w:t>16.25 (3.6)</w:t>
            </w:r>
          </w:p>
        </w:tc>
      </w:tr>
      <w:tr w:rsidR="002170C6" w:rsidRPr="002170C6" w14:paraId="0833B8D4" w14:textId="77777777" w:rsidTr="00196569">
        <w:trPr>
          <w:trHeight w:hRule="exact" w:val="288"/>
          <w:trPrChange w:id="325" w:author="Elizabeth Munoz" w:date="2016-09-12T09:41:00Z">
            <w:trPr>
              <w:trHeight w:hRule="exact" w:val="288"/>
            </w:trPr>
          </w:trPrChange>
        </w:trPr>
        <w:tc>
          <w:tcPr>
            <w:tcW w:w="1616" w:type="dxa"/>
            <w:tcBorders>
              <w:bottom w:val="single" w:sz="4" w:space="0" w:color="auto"/>
            </w:tcBorders>
            <w:tcPrChange w:id="326" w:author="Elizabeth Munoz" w:date="2016-09-12T09:41:00Z">
              <w:tcPr>
                <w:tcW w:w="1009" w:type="dxa"/>
                <w:tcBorders>
                  <w:bottom w:val="single" w:sz="4" w:space="0" w:color="auto"/>
                </w:tcBorders>
              </w:tcPr>
            </w:tcPrChange>
          </w:tcPr>
          <w:p w14:paraId="2FA7087B" w14:textId="77777777" w:rsidR="002170C6" w:rsidRPr="002170C6" w:rsidRDefault="002170C6" w:rsidP="002170C6">
            <w:pPr>
              <w:jc w:val="center"/>
              <w:rPr>
                <w:sz w:val="20"/>
                <w:szCs w:val="20"/>
              </w:rPr>
            </w:pPr>
            <w:r w:rsidRPr="002170C6">
              <w:rPr>
                <w:sz w:val="20"/>
                <w:szCs w:val="20"/>
              </w:rPr>
              <w:t>CERAD Missing</w:t>
            </w:r>
          </w:p>
        </w:tc>
        <w:tc>
          <w:tcPr>
            <w:tcW w:w="250" w:type="dxa"/>
            <w:tcBorders>
              <w:bottom w:val="single" w:sz="4" w:space="0" w:color="auto"/>
            </w:tcBorders>
            <w:tcPrChange w:id="327" w:author="Elizabeth Munoz" w:date="2016-09-12T09:41:00Z">
              <w:tcPr>
                <w:tcW w:w="0" w:type="auto"/>
                <w:tcBorders>
                  <w:bottom w:val="single" w:sz="4" w:space="0" w:color="auto"/>
                </w:tcBorders>
              </w:tcPr>
            </w:tcPrChange>
          </w:tcPr>
          <w:p w14:paraId="35FD2390" w14:textId="77777777" w:rsidR="002170C6" w:rsidRPr="002170C6" w:rsidRDefault="002170C6" w:rsidP="001350B0">
            <w:pPr>
              <w:rPr>
                <w:sz w:val="20"/>
                <w:szCs w:val="20"/>
              </w:rPr>
            </w:pPr>
            <w:r w:rsidRPr="002170C6">
              <w:rPr>
                <w:sz w:val="20"/>
                <w:szCs w:val="20"/>
              </w:rPr>
              <w:t>239</w:t>
            </w:r>
          </w:p>
        </w:tc>
        <w:tc>
          <w:tcPr>
            <w:tcW w:w="0" w:type="auto"/>
            <w:tcBorders>
              <w:bottom w:val="single" w:sz="4" w:space="0" w:color="auto"/>
            </w:tcBorders>
            <w:tcPrChange w:id="328" w:author="Elizabeth Munoz" w:date="2016-09-12T09:41:00Z">
              <w:tcPr>
                <w:tcW w:w="0" w:type="auto"/>
                <w:tcBorders>
                  <w:bottom w:val="single" w:sz="4" w:space="0" w:color="auto"/>
                </w:tcBorders>
              </w:tcPr>
            </w:tcPrChange>
          </w:tcPr>
          <w:p w14:paraId="4B4A0CB9" w14:textId="77777777" w:rsidR="002170C6" w:rsidRPr="002170C6" w:rsidRDefault="002170C6" w:rsidP="001350B0">
            <w:pPr>
              <w:rPr>
                <w:sz w:val="20"/>
                <w:szCs w:val="20"/>
              </w:rPr>
            </w:pPr>
            <w:r w:rsidRPr="002170C6">
              <w:rPr>
                <w:sz w:val="20"/>
                <w:szCs w:val="20"/>
              </w:rPr>
              <w:t>81.1 (6.7)</w:t>
            </w:r>
          </w:p>
        </w:tc>
        <w:tc>
          <w:tcPr>
            <w:tcW w:w="0" w:type="auto"/>
            <w:tcBorders>
              <w:bottom w:val="single" w:sz="4" w:space="0" w:color="auto"/>
            </w:tcBorders>
            <w:tcPrChange w:id="329" w:author="Elizabeth Munoz" w:date="2016-09-12T09:41:00Z">
              <w:tcPr>
                <w:tcW w:w="0" w:type="auto"/>
                <w:tcBorders>
                  <w:bottom w:val="single" w:sz="4" w:space="0" w:color="auto"/>
                </w:tcBorders>
              </w:tcPr>
            </w:tcPrChange>
          </w:tcPr>
          <w:p w14:paraId="72D704FF" w14:textId="77777777" w:rsidR="002170C6" w:rsidRPr="002170C6" w:rsidRDefault="002170C6" w:rsidP="001350B0">
            <w:pPr>
              <w:rPr>
                <w:sz w:val="20"/>
                <w:szCs w:val="20"/>
              </w:rPr>
            </w:pPr>
            <w:r w:rsidRPr="002170C6">
              <w:rPr>
                <w:sz w:val="20"/>
                <w:szCs w:val="20"/>
              </w:rPr>
              <w:t>161 (67.36)</w:t>
            </w:r>
          </w:p>
        </w:tc>
        <w:tc>
          <w:tcPr>
            <w:tcW w:w="0" w:type="auto"/>
            <w:tcBorders>
              <w:bottom w:val="single" w:sz="4" w:space="0" w:color="auto"/>
            </w:tcBorders>
            <w:tcPrChange w:id="330" w:author="Elizabeth Munoz" w:date="2016-09-12T09:41:00Z">
              <w:tcPr>
                <w:tcW w:w="0" w:type="auto"/>
                <w:tcBorders>
                  <w:bottom w:val="single" w:sz="4" w:space="0" w:color="auto"/>
                </w:tcBorders>
              </w:tcPr>
            </w:tcPrChange>
          </w:tcPr>
          <w:p w14:paraId="3DE7AB24" w14:textId="77777777" w:rsidR="002170C6" w:rsidRPr="002170C6" w:rsidRDefault="002170C6" w:rsidP="001350B0">
            <w:pPr>
              <w:rPr>
                <w:sz w:val="20"/>
                <w:szCs w:val="20"/>
              </w:rPr>
            </w:pPr>
            <w:r w:rsidRPr="002170C6">
              <w:rPr>
                <w:sz w:val="20"/>
                <w:szCs w:val="20"/>
              </w:rPr>
              <w:t>54 (22.59)</w:t>
            </w:r>
          </w:p>
        </w:tc>
        <w:tc>
          <w:tcPr>
            <w:tcW w:w="0" w:type="auto"/>
            <w:tcBorders>
              <w:bottom w:val="single" w:sz="4" w:space="0" w:color="auto"/>
            </w:tcBorders>
            <w:tcPrChange w:id="331" w:author="Elizabeth Munoz" w:date="2016-09-12T09:41:00Z">
              <w:tcPr>
                <w:tcW w:w="0" w:type="auto"/>
                <w:tcBorders>
                  <w:bottom w:val="single" w:sz="4" w:space="0" w:color="auto"/>
                </w:tcBorders>
              </w:tcPr>
            </w:tcPrChange>
          </w:tcPr>
          <w:p w14:paraId="7B9D4B55" w14:textId="77777777" w:rsidR="002170C6" w:rsidRPr="002170C6" w:rsidRDefault="002170C6" w:rsidP="001350B0">
            <w:pPr>
              <w:rPr>
                <w:sz w:val="20"/>
                <w:szCs w:val="20"/>
              </w:rPr>
            </w:pPr>
            <w:r w:rsidRPr="002170C6">
              <w:rPr>
                <w:sz w:val="20"/>
                <w:szCs w:val="20"/>
              </w:rPr>
              <w:t>97 (40.59)</w:t>
            </w:r>
          </w:p>
        </w:tc>
        <w:tc>
          <w:tcPr>
            <w:tcW w:w="0" w:type="auto"/>
            <w:tcBorders>
              <w:bottom w:val="single" w:sz="4" w:space="0" w:color="auto"/>
            </w:tcBorders>
            <w:tcPrChange w:id="332" w:author="Elizabeth Munoz" w:date="2016-09-12T09:41:00Z">
              <w:tcPr>
                <w:tcW w:w="0" w:type="auto"/>
                <w:tcBorders>
                  <w:bottom w:val="single" w:sz="4" w:space="0" w:color="auto"/>
                </w:tcBorders>
              </w:tcPr>
            </w:tcPrChange>
          </w:tcPr>
          <w:p w14:paraId="5C5FF21D" w14:textId="77777777" w:rsidR="002170C6" w:rsidRPr="002170C6" w:rsidRDefault="002170C6" w:rsidP="001350B0">
            <w:pPr>
              <w:rPr>
                <w:sz w:val="20"/>
                <w:szCs w:val="20"/>
              </w:rPr>
            </w:pPr>
            <w:r w:rsidRPr="002170C6">
              <w:rPr>
                <w:sz w:val="20"/>
                <w:szCs w:val="20"/>
              </w:rPr>
              <w:t>-0.86 (1)</w:t>
            </w:r>
          </w:p>
        </w:tc>
        <w:tc>
          <w:tcPr>
            <w:tcW w:w="0" w:type="auto"/>
            <w:tcBorders>
              <w:bottom w:val="single" w:sz="4" w:space="0" w:color="auto"/>
            </w:tcBorders>
            <w:tcPrChange w:id="333" w:author="Elizabeth Munoz" w:date="2016-09-12T09:41:00Z">
              <w:tcPr>
                <w:tcW w:w="0" w:type="auto"/>
                <w:tcBorders>
                  <w:bottom w:val="single" w:sz="4" w:space="0" w:color="auto"/>
                </w:tcBorders>
              </w:tcPr>
            </w:tcPrChange>
          </w:tcPr>
          <w:p w14:paraId="67D834A6" w14:textId="77777777" w:rsidR="002170C6" w:rsidRPr="002170C6" w:rsidRDefault="002170C6" w:rsidP="001350B0">
            <w:pPr>
              <w:rPr>
                <w:sz w:val="20"/>
                <w:szCs w:val="20"/>
              </w:rPr>
            </w:pPr>
            <w:r w:rsidRPr="002170C6">
              <w:rPr>
                <w:sz w:val="20"/>
                <w:szCs w:val="20"/>
              </w:rPr>
              <w:t>1.25 (0.9)</w:t>
            </w:r>
          </w:p>
        </w:tc>
        <w:tc>
          <w:tcPr>
            <w:tcW w:w="0" w:type="auto"/>
            <w:tcBorders>
              <w:bottom w:val="single" w:sz="4" w:space="0" w:color="auto"/>
            </w:tcBorders>
            <w:tcPrChange w:id="334" w:author="Elizabeth Munoz" w:date="2016-09-12T09:41:00Z">
              <w:tcPr>
                <w:tcW w:w="0" w:type="auto"/>
                <w:tcBorders>
                  <w:bottom w:val="single" w:sz="4" w:space="0" w:color="auto"/>
                </w:tcBorders>
              </w:tcPr>
            </w:tcPrChange>
          </w:tcPr>
          <w:p w14:paraId="6C68B6A5" w14:textId="77777777" w:rsidR="002170C6" w:rsidRPr="002170C6" w:rsidRDefault="002170C6" w:rsidP="001350B0">
            <w:pPr>
              <w:rPr>
                <w:sz w:val="20"/>
                <w:szCs w:val="20"/>
              </w:rPr>
            </w:pPr>
            <w:r w:rsidRPr="002170C6">
              <w:rPr>
                <w:sz w:val="20"/>
                <w:szCs w:val="20"/>
              </w:rPr>
              <w:t>15.04 (4)</w:t>
            </w:r>
          </w:p>
        </w:tc>
      </w:tr>
      <w:tr w:rsidR="002170C6" w:rsidRPr="002170C6" w14:paraId="252A635A" w14:textId="77777777" w:rsidTr="00196569">
        <w:trPr>
          <w:trHeight w:hRule="exact" w:val="288"/>
          <w:trPrChange w:id="335" w:author="Elizabeth Munoz" w:date="2016-09-12T09:41:00Z">
            <w:trPr>
              <w:trHeight w:hRule="exact" w:val="288"/>
            </w:trPr>
          </w:trPrChange>
        </w:trPr>
        <w:tc>
          <w:tcPr>
            <w:tcW w:w="1616" w:type="dxa"/>
            <w:tcBorders>
              <w:right w:val="nil"/>
            </w:tcBorders>
            <w:shd w:val="clear" w:color="auto" w:fill="C0C0C0"/>
            <w:tcPrChange w:id="336" w:author="Elizabeth Munoz" w:date="2016-09-12T09:41:00Z">
              <w:tcPr>
                <w:tcW w:w="1009" w:type="dxa"/>
                <w:tcBorders>
                  <w:right w:val="nil"/>
                </w:tcBorders>
                <w:shd w:val="clear" w:color="auto" w:fill="C0C0C0"/>
              </w:tcPr>
            </w:tcPrChange>
          </w:tcPr>
          <w:p w14:paraId="43464B3F" w14:textId="77777777" w:rsidR="002170C6" w:rsidRPr="002170C6" w:rsidRDefault="002170C6" w:rsidP="002170C6">
            <w:pPr>
              <w:jc w:val="center"/>
              <w:rPr>
                <w:b/>
                <w:sz w:val="20"/>
                <w:szCs w:val="20"/>
              </w:rPr>
            </w:pPr>
            <w:r w:rsidRPr="002170C6">
              <w:rPr>
                <w:b/>
                <w:sz w:val="20"/>
                <w:szCs w:val="20"/>
              </w:rPr>
              <w:t>TDP</w:t>
            </w:r>
          </w:p>
        </w:tc>
        <w:tc>
          <w:tcPr>
            <w:tcW w:w="250" w:type="dxa"/>
            <w:tcBorders>
              <w:left w:val="nil"/>
              <w:right w:val="nil"/>
            </w:tcBorders>
            <w:shd w:val="clear" w:color="auto" w:fill="C0C0C0"/>
            <w:tcPrChange w:id="337" w:author="Elizabeth Munoz" w:date="2016-09-12T09:41:00Z">
              <w:tcPr>
                <w:tcW w:w="0" w:type="auto"/>
                <w:tcBorders>
                  <w:left w:val="nil"/>
                  <w:right w:val="nil"/>
                </w:tcBorders>
                <w:shd w:val="clear" w:color="auto" w:fill="C0C0C0"/>
              </w:tcPr>
            </w:tcPrChange>
          </w:tcPr>
          <w:p w14:paraId="7AC18C7F" w14:textId="77777777" w:rsidR="002170C6" w:rsidRPr="002170C6" w:rsidRDefault="002170C6" w:rsidP="001350B0">
            <w:pPr>
              <w:rPr>
                <w:sz w:val="20"/>
                <w:szCs w:val="20"/>
              </w:rPr>
            </w:pPr>
          </w:p>
        </w:tc>
        <w:tc>
          <w:tcPr>
            <w:tcW w:w="0" w:type="auto"/>
            <w:tcBorders>
              <w:left w:val="nil"/>
              <w:right w:val="nil"/>
            </w:tcBorders>
            <w:shd w:val="clear" w:color="auto" w:fill="C0C0C0"/>
            <w:tcPrChange w:id="338" w:author="Elizabeth Munoz" w:date="2016-09-12T09:41:00Z">
              <w:tcPr>
                <w:tcW w:w="0" w:type="auto"/>
                <w:tcBorders>
                  <w:left w:val="nil"/>
                  <w:right w:val="nil"/>
                </w:tcBorders>
                <w:shd w:val="clear" w:color="auto" w:fill="C0C0C0"/>
              </w:tcPr>
            </w:tcPrChange>
          </w:tcPr>
          <w:p w14:paraId="6E37D174" w14:textId="77777777" w:rsidR="002170C6" w:rsidRPr="002170C6" w:rsidRDefault="002170C6" w:rsidP="001350B0">
            <w:pPr>
              <w:rPr>
                <w:sz w:val="20"/>
                <w:szCs w:val="20"/>
              </w:rPr>
            </w:pPr>
          </w:p>
        </w:tc>
        <w:tc>
          <w:tcPr>
            <w:tcW w:w="0" w:type="auto"/>
            <w:tcBorders>
              <w:left w:val="nil"/>
              <w:right w:val="nil"/>
            </w:tcBorders>
            <w:shd w:val="clear" w:color="auto" w:fill="C0C0C0"/>
            <w:tcPrChange w:id="339" w:author="Elizabeth Munoz" w:date="2016-09-12T09:41:00Z">
              <w:tcPr>
                <w:tcW w:w="0" w:type="auto"/>
                <w:tcBorders>
                  <w:left w:val="nil"/>
                  <w:right w:val="nil"/>
                </w:tcBorders>
                <w:shd w:val="clear" w:color="auto" w:fill="C0C0C0"/>
              </w:tcPr>
            </w:tcPrChange>
          </w:tcPr>
          <w:p w14:paraId="6E6B4FF1" w14:textId="77777777" w:rsidR="002170C6" w:rsidRPr="002170C6" w:rsidRDefault="002170C6" w:rsidP="001350B0">
            <w:pPr>
              <w:rPr>
                <w:sz w:val="20"/>
                <w:szCs w:val="20"/>
              </w:rPr>
            </w:pPr>
          </w:p>
        </w:tc>
        <w:tc>
          <w:tcPr>
            <w:tcW w:w="0" w:type="auto"/>
            <w:tcBorders>
              <w:left w:val="nil"/>
              <w:right w:val="nil"/>
            </w:tcBorders>
            <w:shd w:val="clear" w:color="auto" w:fill="C0C0C0"/>
            <w:tcPrChange w:id="340" w:author="Elizabeth Munoz" w:date="2016-09-12T09:41:00Z">
              <w:tcPr>
                <w:tcW w:w="0" w:type="auto"/>
                <w:tcBorders>
                  <w:left w:val="nil"/>
                  <w:right w:val="nil"/>
                </w:tcBorders>
                <w:shd w:val="clear" w:color="auto" w:fill="C0C0C0"/>
              </w:tcPr>
            </w:tcPrChange>
          </w:tcPr>
          <w:p w14:paraId="25E6B3AF" w14:textId="77777777" w:rsidR="002170C6" w:rsidRPr="002170C6" w:rsidRDefault="002170C6" w:rsidP="001350B0">
            <w:pPr>
              <w:rPr>
                <w:sz w:val="20"/>
                <w:szCs w:val="20"/>
              </w:rPr>
            </w:pPr>
          </w:p>
        </w:tc>
        <w:tc>
          <w:tcPr>
            <w:tcW w:w="0" w:type="auto"/>
            <w:tcBorders>
              <w:left w:val="nil"/>
              <w:right w:val="nil"/>
            </w:tcBorders>
            <w:shd w:val="clear" w:color="auto" w:fill="C0C0C0"/>
            <w:tcPrChange w:id="341" w:author="Elizabeth Munoz" w:date="2016-09-12T09:41:00Z">
              <w:tcPr>
                <w:tcW w:w="0" w:type="auto"/>
                <w:tcBorders>
                  <w:left w:val="nil"/>
                  <w:right w:val="nil"/>
                </w:tcBorders>
                <w:shd w:val="clear" w:color="auto" w:fill="C0C0C0"/>
              </w:tcPr>
            </w:tcPrChange>
          </w:tcPr>
          <w:p w14:paraId="1E88000A" w14:textId="77777777" w:rsidR="002170C6" w:rsidRPr="002170C6" w:rsidRDefault="002170C6" w:rsidP="001350B0">
            <w:pPr>
              <w:rPr>
                <w:sz w:val="20"/>
                <w:szCs w:val="20"/>
              </w:rPr>
            </w:pPr>
          </w:p>
        </w:tc>
        <w:tc>
          <w:tcPr>
            <w:tcW w:w="0" w:type="auto"/>
            <w:tcBorders>
              <w:left w:val="nil"/>
              <w:right w:val="nil"/>
            </w:tcBorders>
            <w:shd w:val="clear" w:color="auto" w:fill="C0C0C0"/>
            <w:tcPrChange w:id="342" w:author="Elizabeth Munoz" w:date="2016-09-12T09:41:00Z">
              <w:tcPr>
                <w:tcW w:w="0" w:type="auto"/>
                <w:tcBorders>
                  <w:left w:val="nil"/>
                  <w:right w:val="nil"/>
                </w:tcBorders>
                <w:shd w:val="clear" w:color="auto" w:fill="C0C0C0"/>
              </w:tcPr>
            </w:tcPrChange>
          </w:tcPr>
          <w:p w14:paraId="627653B3" w14:textId="77777777" w:rsidR="002170C6" w:rsidRPr="002170C6" w:rsidRDefault="002170C6" w:rsidP="001350B0">
            <w:pPr>
              <w:rPr>
                <w:sz w:val="20"/>
                <w:szCs w:val="20"/>
              </w:rPr>
            </w:pPr>
          </w:p>
        </w:tc>
        <w:tc>
          <w:tcPr>
            <w:tcW w:w="0" w:type="auto"/>
            <w:tcBorders>
              <w:left w:val="nil"/>
              <w:right w:val="nil"/>
            </w:tcBorders>
            <w:shd w:val="clear" w:color="auto" w:fill="C0C0C0"/>
            <w:tcPrChange w:id="343" w:author="Elizabeth Munoz" w:date="2016-09-12T09:41:00Z">
              <w:tcPr>
                <w:tcW w:w="0" w:type="auto"/>
                <w:tcBorders>
                  <w:left w:val="nil"/>
                  <w:right w:val="nil"/>
                </w:tcBorders>
                <w:shd w:val="clear" w:color="auto" w:fill="C0C0C0"/>
              </w:tcPr>
            </w:tcPrChange>
          </w:tcPr>
          <w:p w14:paraId="7075F296" w14:textId="77777777" w:rsidR="002170C6" w:rsidRPr="002170C6" w:rsidRDefault="002170C6" w:rsidP="001350B0">
            <w:pPr>
              <w:rPr>
                <w:sz w:val="20"/>
                <w:szCs w:val="20"/>
              </w:rPr>
            </w:pPr>
          </w:p>
        </w:tc>
        <w:tc>
          <w:tcPr>
            <w:tcW w:w="0" w:type="auto"/>
            <w:tcBorders>
              <w:left w:val="nil"/>
            </w:tcBorders>
            <w:shd w:val="clear" w:color="auto" w:fill="C0C0C0"/>
            <w:tcPrChange w:id="344" w:author="Elizabeth Munoz" w:date="2016-09-12T09:41:00Z">
              <w:tcPr>
                <w:tcW w:w="0" w:type="auto"/>
                <w:tcBorders>
                  <w:left w:val="nil"/>
                </w:tcBorders>
                <w:shd w:val="clear" w:color="auto" w:fill="C0C0C0"/>
              </w:tcPr>
            </w:tcPrChange>
          </w:tcPr>
          <w:p w14:paraId="77E8484B" w14:textId="77777777" w:rsidR="002170C6" w:rsidRPr="002170C6" w:rsidRDefault="002170C6" w:rsidP="001350B0">
            <w:pPr>
              <w:rPr>
                <w:sz w:val="20"/>
                <w:szCs w:val="20"/>
              </w:rPr>
            </w:pPr>
          </w:p>
        </w:tc>
      </w:tr>
      <w:tr w:rsidR="002170C6" w:rsidRPr="002170C6" w14:paraId="1E15473E" w14:textId="77777777" w:rsidTr="00196569">
        <w:trPr>
          <w:trHeight w:hRule="exact" w:val="288"/>
          <w:trPrChange w:id="345" w:author="Elizabeth Munoz" w:date="2016-09-12T09:41:00Z">
            <w:trPr>
              <w:trHeight w:hRule="exact" w:val="288"/>
            </w:trPr>
          </w:trPrChange>
        </w:trPr>
        <w:tc>
          <w:tcPr>
            <w:tcW w:w="1616" w:type="dxa"/>
            <w:tcPrChange w:id="346" w:author="Elizabeth Munoz" w:date="2016-09-12T09:41:00Z">
              <w:tcPr>
                <w:tcW w:w="1009" w:type="dxa"/>
              </w:tcPr>
            </w:tcPrChange>
          </w:tcPr>
          <w:p w14:paraId="66324225" w14:textId="77777777" w:rsidR="002170C6" w:rsidRPr="002170C6" w:rsidRDefault="002170C6" w:rsidP="002170C6">
            <w:pPr>
              <w:jc w:val="center"/>
              <w:rPr>
                <w:sz w:val="20"/>
                <w:szCs w:val="20"/>
              </w:rPr>
            </w:pPr>
            <w:r w:rsidRPr="002170C6">
              <w:rPr>
                <w:sz w:val="20"/>
                <w:szCs w:val="20"/>
              </w:rPr>
              <w:t>TDP 0</w:t>
            </w:r>
          </w:p>
        </w:tc>
        <w:tc>
          <w:tcPr>
            <w:tcW w:w="250" w:type="dxa"/>
            <w:tcPrChange w:id="347" w:author="Elizabeth Munoz" w:date="2016-09-12T09:41:00Z">
              <w:tcPr>
                <w:tcW w:w="0" w:type="auto"/>
              </w:tcPr>
            </w:tcPrChange>
          </w:tcPr>
          <w:p w14:paraId="3120661A" w14:textId="77777777" w:rsidR="002170C6" w:rsidRPr="002170C6" w:rsidRDefault="002170C6" w:rsidP="001350B0">
            <w:pPr>
              <w:rPr>
                <w:sz w:val="20"/>
                <w:szCs w:val="20"/>
              </w:rPr>
            </w:pPr>
            <w:r w:rsidRPr="002170C6">
              <w:rPr>
                <w:sz w:val="20"/>
                <w:szCs w:val="20"/>
              </w:rPr>
              <w:t>522</w:t>
            </w:r>
          </w:p>
        </w:tc>
        <w:tc>
          <w:tcPr>
            <w:tcW w:w="0" w:type="auto"/>
            <w:tcPrChange w:id="348" w:author="Elizabeth Munoz" w:date="2016-09-12T09:41:00Z">
              <w:tcPr>
                <w:tcW w:w="0" w:type="auto"/>
              </w:tcPr>
            </w:tcPrChange>
          </w:tcPr>
          <w:p w14:paraId="42F9B30F" w14:textId="77777777" w:rsidR="002170C6" w:rsidRPr="002170C6" w:rsidRDefault="002170C6" w:rsidP="001350B0">
            <w:pPr>
              <w:rPr>
                <w:sz w:val="20"/>
                <w:szCs w:val="20"/>
              </w:rPr>
            </w:pPr>
            <w:r w:rsidRPr="002170C6">
              <w:rPr>
                <w:sz w:val="20"/>
                <w:szCs w:val="20"/>
              </w:rPr>
              <w:t>79.51 (7.1)</w:t>
            </w:r>
          </w:p>
        </w:tc>
        <w:tc>
          <w:tcPr>
            <w:tcW w:w="0" w:type="auto"/>
            <w:tcPrChange w:id="349" w:author="Elizabeth Munoz" w:date="2016-09-12T09:41:00Z">
              <w:tcPr>
                <w:tcW w:w="0" w:type="auto"/>
              </w:tcPr>
            </w:tcPrChange>
          </w:tcPr>
          <w:p w14:paraId="00572876" w14:textId="77777777" w:rsidR="002170C6" w:rsidRPr="002170C6" w:rsidRDefault="002170C6" w:rsidP="001350B0">
            <w:pPr>
              <w:rPr>
                <w:sz w:val="20"/>
                <w:szCs w:val="20"/>
              </w:rPr>
            </w:pPr>
            <w:r w:rsidRPr="002170C6">
              <w:rPr>
                <w:sz w:val="20"/>
                <w:szCs w:val="20"/>
              </w:rPr>
              <w:t>331 (63.41)</w:t>
            </w:r>
          </w:p>
        </w:tc>
        <w:tc>
          <w:tcPr>
            <w:tcW w:w="0" w:type="auto"/>
            <w:tcPrChange w:id="350" w:author="Elizabeth Munoz" w:date="2016-09-12T09:41:00Z">
              <w:tcPr>
                <w:tcW w:w="0" w:type="auto"/>
              </w:tcPr>
            </w:tcPrChange>
          </w:tcPr>
          <w:p w14:paraId="2AB7DA76" w14:textId="77777777" w:rsidR="002170C6" w:rsidRPr="002170C6" w:rsidRDefault="002170C6" w:rsidP="001350B0">
            <w:pPr>
              <w:rPr>
                <w:sz w:val="20"/>
                <w:szCs w:val="20"/>
              </w:rPr>
            </w:pPr>
            <w:r w:rsidRPr="002170C6">
              <w:rPr>
                <w:sz w:val="20"/>
                <w:szCs w:val="20"/>
              </w:rPr>
              <w:t>107 (20.5)</w:t>
            </w:r>
          </w:p>
        </w:tc>
        <w:tc>
          <w:tcPr>
            <w:tcW w:w="0" w:type="auto"/>
            <w:tcPrChange w:id="351" w:author="Elizabeth Munoz" w:date="2016-09-12T09:41:00Z">
              <w:tcPr>
                <w:tcW w:w="0" w:type="auto"/>
              </w:tcPr>
            </w:tcPrChange>
          </w:tcPr>
          <w:p w14:paraId="6A449F0F" w14:textId="77777777" w:rsidR="002170C6" w:rsidRPr="002170C6" w:rsidRDefault="002170C6" w:rsidP="001350B0">
            <w:pPr>
              <w:rPr>
                <w:sz w:val="20"/>
                <w:szCs w:val="20"/>
              </w:rPr>
            </w:pPr>
            <w:r w:rsidRPr="002170C6">
              <w:rPr>
                <w:sz w:val="20"/>
                <w:szCs w:val="20"/>
              </w:rPr>
              <w:t>170 (32.57)</w:t>
            </w:r>
          </w:p>
        </w:tc>
        <w:tc>
          <w:tcPr>
            <w:tcW w:w="0" w:type="auto"/>
            <w:tcPrChange w:id="352" w:author="Elizabeth Munoz" w:date="2016-09-12T09:41:00Z">
              <w:tcPr>
                <w:tcW w:w="0" w:type="auto"/>
              </w:tcPr>
            </w:tcPrChange>
          </w:tcPr>
          <w:p w14:paraId="6596E188" w14:textId="77777777" w:rsidR="002170C6" w:rsidRPr="002170C6" w:rsidRDefault="002170C6" w:rsidP="001350B0">
            <w:pPr>
              <w:rPr>
                <w:sz w:val="20"/>
                <w:szCs w:val="20"/>
              </w:rPr>
            </w:pPr>
            <w:r w:rsidRPr="002170C6">
              <w:rPr>
                <w:sz w:val="20"/>
                <w:szCs w:val="20"/>
              </w:rPr>
              <w:t>-0.72 (1.1)</w:t>
            </w:r>
          </w:p>
        </w:tc>
        <w:tc>
          <w:tcPr>
            <w:tcW w:w="0" w:type="auto"/>
            <w:tcPrChange w:id="353" w:author="Elizabeth Munoz" w:date="2016-09-12T09:41:00Z">
              <w:tcPr>
                <w:tcW w:w="0" w:type="auto"/>
              </w:tcPr>
            </w:tcPrChange>
          </w:tcPr>
          <w:p w14:paraId="68570B80" w14:textId="77777777" w:rsidR="002170C6" w:rsidRPr="002170C6" w:rsidRDefault="002170C6" w:rsidP="001350B0">
            <w:pPr>
              <w:rPr>
                <w:sz w:val="20"/>
                <w:szCs w:val="20"/>
              </w:rPr>
            </w:pPr>
            <w:r w:rsidRPr="002170C6">
              <w:rPr>
                <w:sz w:val="20"/>
                <w:szCs w:val="20"/>
              </w:rPr>
              <w:t>1.08 (0.9)</w:t>
            </w:r>
          </w:p>
        </w:tc>
        <w:tc>
          <w:tcPr>
            <w:tcW w:w="0" w:type="auto"/>
            <w:tcPrChange w:id="354" w:author="Elizabeth Munoz" w:date="2016-09-12T09:41:00Z">
              <w:tcPr>
                <w:tcW w:w="0" w:type="auto"/>
              </w:tcPr>
            </w:tcPrChange>
          </w:tcPr>
          <w:p w14:paraId="6E611952" w14:textId="77777777" w:rsidR="002170C6" w:rsidRPr="002170C6" w:rsidRDefault="002170C6" w:rsidP="001350B0">
            <w:pPr>
              <w:rPr>
                <w:sz w:val="20"/>
                <w:szCs w:val="20"/>
              </w:rPr>
            </w:pPr>
            <w:r w:rsidRPr="002170C6">
              <w:rPr>
                <w:sz w:val="20"/>
                <w:szCs w:val="20"/>
              </w:rPr>
              <w:t>16.16 (3.8)</w:t>
            </w:r>
          </w:p>
        </w:tc>
      </w:tr>
      <w:tr w:rsidR="002170C6" w:rsidRPr="002170C6" w14:paraId="3284BD05" w14:textId="77777777" w:rsidTr="00196569">
        <w:trPr>
          <w:trHeight w:hRule="exact" w:val="288"/>
          <w:trPrChange w:id="355" w:author="Elizabeth Munoz" w:date="2016-09-12T09:41:00Z">
            <w:trPr>
              <w:trHeight w:hRule="exact" w:val="288"/>
            </w:trPr>
          </w:trPrChange>
        </w:trPr>
        <w:tc>
          <w:tcPr>
            <w:tcW w:w="1616" w:type="dxa"/>
            <w:tcPrChange w:id="356" w:author="Elizabeth Munoz" w:date="2016-09-12T09:41:00Z">
              <w:tcPr>
                <w:tcW w:w="1009" w:type="dxa"/>
              </w:tcPr>
            </w:tcPrChange>
          </w:tcPr>
          <w:p w14:paraId="315AD118" w14:textId="77777777" w:rsidR="002170C6" w:rsidRPr="002170C6" w:rsidRDefault="002170C6" w:rsidP="002170C6">
            <w:pPr>
              <w:jc w:val="center"/>
              <w:rPr>
                <w:sz w:val="20"/>
                <w:szCs w:val="20"/>
              </w:rPr>
            </w:pPr>
            <w:r w:rsidRPr="002170C6">
              <w:rPr>
                <w:sz w:val="20"/>
                <w:szCs w:val="20"/>
              </w:rPr>
              <w:t>TDP 1</w:t>
            </w:r>
          </w:p>
        </w:tc>
        <w:tc>
          <w:tcPr>
            <w:tcW w:w="250" w:type="dxa"/>
            <w:tcPrChange w:id="357" w:author="Elizabeth Munoz" w:date="2016-09-12T09:41:00Z">
              <w:tcPr>
                <w:tcW w:w="0" w:type="auto"/>
              </w:tcPr>
            </w:tcPrChange>
          </w:tcPr>
          <w:p w14:paraId="041448B5" w14:textId="77777777" w:rsidR="002170C6" w:rsidRPr="002170C6" w:rsidRDefault="002170C6" w:rsidP="001350B0">
            <w:pPr>
              <w:rPr>
                <w:sz w:val="20"/>
                <w:szCs w:val="20"/>
              </w:rPr>
            </w:pPr>
            <w:r w:rsidRPr="002170C6">
              <w:rPr>
                <w:sz w:val="20"/>
                <w:szCs w:val="20"/>
              </w:rPr>
              <w:t>166</w:t>
            </w:r>
          </w:p>
        </w:tc>
        <w:tc>
          <w:tcPr>
            <w:tcW w:w="0" w:type="auto"/>
            <w:tcPrChange w:id="358" w:author="Elizabeth Munoz" w:date="2016-09-12T09:41:00Z">
              <w:tcPr>
                <w:tcW w:w="0" w:type="auto"/>
              </w:tcPr>
            </w:tcPrChange>
          </w:tcPr>
          <w:p w14:paraId="19360A11" w14:textId="77777777" w:rsidR="002170C6" w:rsidRPr="002170C6" w:rsidRDefault="002170C6" w:rsidP="001350B0">
            <w:pPr>
              <w:rPr>
                <w:sz w:val="20"/>
                <w:szCs w:val="20"/>
              </w:rPr>
            </w:pPr>
            <w:r w:rsidRPr="002170C6">
              <w:rPr>
                <w:sz w:val="20"/>
                <w:szCs w:val="20"/>
              </w:rPr>
              <w:t>81.45 (6.9)</w:t>
            </w:r>
          </w:p>
        </w:tc>
        <w:tc>
          <w:tcPr>
            <w:tcW w:w="0" w:type="auto"/>
            <w:tcPrChange w:id="359" w:author="Elizabeth Munoz" w:date="2016-09-12T09:41:00Z">
              <w:tcPr>
                <w:tcW w:w="0" w:type="auto"/>
              </w:tcPr>
            </w:tcPrChange>
          </w:tcPr>
          <w:p w14:paraId="492CFE80" w14:textId="77777777" w:rsidR="002170C6" w:rsidRPr="002170C6" w:rsidRDefault="002170C6" w:rsidP="001350B0">
            <w:pPr>
              <w:rPr>
                <w:sz w:val="20"/>
                <w:szCs w:val="20"/>
              </w:rPr>
            </w:pPr>
            <w:r w:rsidRPr="002170C6">
              <w:rPr>
                <w:sz w:val="20"/>
                <w:szCs w:val="20"/>
              </w:rPr>
              <w:t>115 (69.28)</w:t>
            </w:r>
          </w:p>
        </w:tc>
        <w:tc>
          <w:tcPr>
            <w:tcW w:w="0" w:type="auto"/>
            <w:tcPrChange w:id="360" w:author="Elizabeth Munoz" w:date="2016-09-12T09:41:00Z">
              <w:tcPr>
                <w:tcW w:w="0" w:type="auto"/>
              </w:tcPr>
            </w:tcPrChange>
          </w:tcPr>
          <w:p w14:paraId="5E2C438C" w14:textId="77777777" w:rsidR="002170C6" w:rsidRPr="002170C6" w:rsidRDefault="002170C6" w:rsidP="001350B0">
            <w:pPr>
              <w:rPr>
                <w:sz w:val="20"/>
                <w:szCs w:val="20"/>
              </w:rPr>
            </w:pPr>
            <w:r w:rsidRPr="002170C6">
              <w:rPr>
                <w:sz w:val="20"/>
                <w:szCs w:val="20"/>
              </w:rPr>
              <w:t>35 (21.08)</w:t>
            </w:r>
          </w:p>
        </w:tc>
        <w:tc>
          <w:tcPr>
            <w:tcW w:w="0" w:type="auto"/>
            <w:tcPrChange w:id="361" w:author="Elizabeth Munoz" w:date="2016-09-12T09:41:00Z">
              <w:tcPr>
                <w:tcW w:w="0" w:type="auto"/>
              </w:tcPr>
            </w:tcPrChange>
          </w:tcPr>
          <w:p w14:paraId="632843E6" w14:textId="77777777" w:rsidR="002170C6" w:rsidRPr="002170C6" w:rsidRDefault="002170C6" w:rsidP="001350B0">
            <w:pPr>
              <w:rPr>
                <w:sz w:val="20"/>
                <w:szCs w:val="20"/>
              </w:rPr>
            </w:pPr>
            <w:r w:rsidRPr="002170C6">
              <w:rPr>
                <w:sz w:val="20"/>
                <w:szCs w:val="20"/>
              </w:rPr>
              <w:t>51 (30.72)</w:t>
            </w:r>
          </w:p>
        </w:tc>
        <w:tc>
          <w:tcPr>
            <w:tcW w:w="0" w:type="auto"/>
            <w:tcPrChange w:id="362" w:author="Elizabeth Munoz" w:date="2016-09-12T09:41:00Z">
              <w:tcPr>
                <w:tcW w:w="0" w:type="auto"/>
              </w:tcPr>
            </w:tcPrChange>
          </w:tcPr>
          <w:p w14:paraId="1AC1B9EE" w14:textId="77777777" w:rsidR="002170C6" w:rsidRPr="002170C6" w:rsidRDefault="002170C6" w:rsidP="001350B0">
            <w:pPr>
              <w:rPr>
                <w:sz w:val="20"/>
                <w:szCs w:val="20"/>
              </w:rPr>
            </w:pPr>
            <w:r w:rsidRPr="002170C6">
              <w:rPr>
                <w:sz w:val="20"/>
                <w:szCs w:val="20"/>
              </w:rPr>
              <w:t>-0.72 (1.1)</w:t>
            </w:r>
          </w:p>
        </w:tc>
        <w:tc>
          <w:tcPr>
            <w:tcW w:w="0" w:type="auto"/>
            <w:tcPrChange w:id="363" w:author="Elizabeth Munoz" w:date="2016-09-12T09:41:00Z">
              <w:tcPr>
                <w:tcW w:w="0" w:type="auto"/>
              </w:tcPr>
            </w:tcPrChange>
          </w:tcPr>
          <w:p w14:paraId="15069E1B" w14:textId="77777777" w:rsidR="002170C6" w:rsidRPr="002170C6" w:rsidRDefault="002170C6" w:rsidP="001350B0">
            <w:pPr>
              <w:rPr>
                <w:sz w:val="20"/>
                <w:szCs w:val="20"/>
              </w:rPr>
            </w:pPr>
            <w:r w:rsidRPr="002170C6">
              <w:rPr>
                <w:sz w:val="20"/>
                <w:szCs w:val="20"/>
              </w:rPr>
              <w:t>1.15 (0.9)</w:t>
            </w:r>
          </w:p>
        </w:tc>
        <w:tc>
          <w:tcPr>
            <w:tcW w:w="0" w:type="auto"/>
            <w:tcPrChange w:id="364" w:author="Elizabeth Munoz" w:date="2016-09-12T09:41:00Z">
              <w:tcPr>
                <w:tcW w:w="0" w:type="auto"/>
              </w:tcPr>
            </w:tcPrChange>
          </w:tcPr>
          <w:p w14:paraId="39EC1F97" w14:textId="77777777" w:rsidR="002170C6" w:rsidRPr="002170C6" w:rsidRDefault="002170C6" w:rsidP="001350B0">
            <w:pPr>
              <w:rPr>
                <w:sz w:val="20"/>
                <w:szCs w:val="20"/>
              </w:rPr>
            </w:pPr>
            <w:r w:rsidRPr="002170C6">
              <w:rPr>
                <w:sz w:val="20"/>
                <w:szCs w:val="20"/>
              </w:rPr>
              <w:t>15.76 (3)</w:t>
            </w:r>
          </w:p>
        </w:tc>
      </w:tr>
      <w:tr w:rsidR="002170C6" w:rsidRPr="002170C6" w14:paraId="1406EDCB" w14:textId="77777777" w:rsidTr="00196569">
        <w:trPr>
          <w:trHeight w:hRule="exact" w:val="288"/>
          <w:trPrChange w:id="365" w:author="Elizabeth Munoz" w:date="2016-09-12T09:41:00Z">
            <w:trPr>
              <w:trHeight w:hRule="exact" w:val="288"/>
            </w:trPr>
          </w:trPrChange>
        </w:trPr>
        <w:tc>
          <w:tcPr>
            <w:tcW w:w="1616" w:type="dxa"/>
            <w:tcPrChange w:id="366" w:author="Elizabeth Munoz" w:date="2016-09-12T09:41:00Z">
              <w:tcPr>
                <w:tcW w:w="1009" w:type="dxa"/>
              </w:tcPr>
            </w:tcPrChange>
          </w:tcPr>
          <w:p w14:paraId="29544880" w14:textId="77777777" w:rsidR="002170C6" w:rsidRPr="002170C6" w:rsidRDefault="002170C6" w:rsidP="002170C6">
            <w:pPr>
              <w:jc w:val="center"/>
              <w:rPr>
                <w:sz w:val="20"/>
                <w:szCs w:val="20"/>
              </w:rPr>
            </w:pPr>
            <w:r w:rsidRPr="002170C6">
              <w:rPr>
                <w:sz w:val="20"/>
                <w:szCs w:val="20"/>
              </w:rPr>
              <w:t>TDP 2</w:t>
            </w:r>
          </w:p>
        </w:tc>
        <w:tc>
          <w:tcPr>
            <w:tcW w:w="250" w:type="dxa"/>
            <w:tcPrChange w:id="367" w:author="Elizabeth Munoz" w:date="2016-09-12T09:41:00Z">
              <w:tcPr>
                <w:tcW w:w="0" w:type="auto"/>
              </w:tcPr>
            </w:tcPrChange>
          </w:tcPr>
          <w:p w14:paraId="216E2E9E" w14:textId="77777777" w:rsidR="002170C6" w:rsidRPr="002170C6" w:rsidRDefault="002170C6" w:rsidP="001350B0">
            <w:pPr>
              <w:rPr>
                <w:sz w:val="20"/>
                <w:szCs w:val="20"/>
              </w:rPr>
            </w:pPr>
            <w:r w:rsidRPr="002170C6">
              <w:rPr>
                <w:sz w:val="20"/>
                <w:szCs w:val="20"/>
              </w:rPr>
              <w:t>203</w:t>
            </w:r>
          </w:p>
        </w:tc>
        <w:tc>
          <w:tcPr>
            <w:tcW w:w="0" w:type="auto"/>
            <w:tcPrChange w:id="368" w:author="Elizabeth Munoz" w:date="2016-09-12T09:41:00Z">
              <w:tcPr>
                <w:tcW w:w="0" w:type="auto"/>
              </w:tcPr>
            </w:tcPrChange>
          </w:tcPr>
          <w:p w14:paraId="1AFF2E41" w14:textId="77777777" w:rsidR="002170C6" w:rsidRPr="002170C6" w:rsidRDefault="002170C6" w:rsidP="001350B0">
            <w:pPr>
              <w:rPr>
                <w:sz w:val="20"/>
                <w:szCs w:val="20"/>
              </w:rPr>
            </w:pPr>
            <w:r w:rsidRPr="002170C6">
              <w:rPr>
                <w:sz w:val="20"/>
                <w:szCs w:val="20"/>
              </w:rPr>
              <w:t>81.76 (6.5)</w:t>
            </w:r>
          </w:p>
        </w:tc>
        <w:tc>
          <w:tcPr>
            <w:tcW w:w="0" w:type="auto"/>
            <w:tcPrChange w:id="369" w:author="Elizabeth Munoz" w:date="2016-09-12T09:41:00Z">
              <w:tcPr>
                <w:tcW w:w="0" w:type="auto"/>
              </w:tcPr>
            </w:tcPrChange>
          </w:tcPr>
          <w:p w14:paraId="4A9E38B2" w14:textId="77777777" w:rsidR="002170C6" w:rsidRPr="002170C6" w:rsidRDefault="002170C6" w:rsidP="001350B0">
            <w:pPr>
              <w:rPr>
                <w:sz w:val="20"/>
                <w:szCs w:val="20"/>
              </w:rPr>
            </w:pPr>
            <w:r w:rsidRPr="002170C6">
              <w:rPr>
                <w:sz w:val="20"/>
                <w:szCs w:val="20"/>
              </w:rPr>
              <w:t>148 (72.91)</w:t>
            </w:r>
          </w:p>
        </w:tc>
        <w:tc>
          <w:tcPr>
            <w:tcW w:w="0" w:type="auto"/>
            <w:tcPrChange w:id="370" w:author="Elizabeth Munoz" w:date="2016-09-12T09:41:00Z">
              <w:tcPr>
                <w:tcW w:w="0" w:type="auto"/>
              </w:tcPr>
            </w:tcPrChange>
          </w:tcPr>
          <w:p w14:paraId="32F1F0A3" w14:textId="77777777" w:rsidR="002170C6" w:rsidRPr="002170C6" w:rsidRDefault="002170C6" w:rsidP="001350B0">
            <w:pPr>
              <w:rPr>
                <w:sz w:val="20"/>
                <w:szCs w:val="20"/>
              </w:rPr>
            </w:pPr>
            <w:r w:rsidRPr="002170C6">
              <w:rPr>
                <w:sz w:val="20"/>
                <w:szCs w:val="20"/>
              </w:rPr>
              <w:t>66 (32.51)</w:t>
            </w:r>
          </w:p>
        </w:tc>
        <w:tc>
          <w:tcPr>
            <w:tcW w:w="0" w:type="auto"/>
            <w:tcPrChange w:id="371" w:author="Elizabeth Munoz" w:date="2016-09-12T09:41:00Z">
              <w:tcPr>
                <w:tcW w:w="0" w:type="auto"/>
              </w:tcPr>
            </w:tcPrChange>
          </w:tcPr>
          <w:p w14:paraId="06A96D3E" w14:textId="77777777" w:rsidR="002170C6" w:rsidRPr="002170C6" w:rsidRDefault="002170C6" w:rsidP="001350B0">
            <w:pPr>
              <w:rPr>
                <w:sz w:val="20"/>
                <w:szCs w:val="20"/>
              </w:rPr>
            </w:pPr>
            <w:r w:rsidRPr="002170C6">
              <w:rPr>
                <w:sz w:val="20"/>
                <w:szCs w:val="20"/>
              </w:rPr>
              <w:t>71 (34.98)</w:t>
            </w:r>
          </w:p>
        </w:tc>
        <w:tc>
          <w:tcPr>
            <w:tcW w:w="0" w:type="auto"/>
            <w:tcPrChange w:id="372" w:author="Elizabeth Munoz" w:date="2016-09-12T09:41:00Z">
              <w:tcPr>
                <w:tcW w:w="0" w:type="auto"/>
              </w:tcPr>
            </w:tcPrChange>
          </w:tcPr>
          <w:p w14:paraId="2CD096B3" w14:textId="77777777" w:rsidR="002170C6" w:rsidRPr="002170C6" w:rsidRDefault="002170C6" w:rsidP="001350B0">
            <w:pPr>
              <w:rPr>
                <w:sz w:val="20"/>
                <w:szCs w:val="20"/>
              </w:rPr>
            </w:pPr>
            <w:r w:rsidRPr="002170C6">
              <w:rPr>
                <w:sz w:val="20"/>
                <w:szCs w:val="20"/>
              </w:rPr>
              <w:t>-1.27 (1.2)</w:t>
            </w:r>
          </w:p>
        </w:tc>
        <w:tc>
          <w:tcPr>
            <w:tcW w:w="0" w:type="auto"/>
            <w:tcPrChange w:id="373" w:author="Elizabeth Munoz" w:date="2016-09-12T09:41:00Z">
              <w:tcPr>
                <w:tcW w:w="0" w:type="auto"/>
              </w:tcPr>
            </w:tcPrChange>
          </w:tcPr>
          <w:p w14:paraId="59322D30" w14:textId="77777777" w:rsidR="002170C6" w:rsidRPr="002170C6" w:rsidRDefault="002170C6" w:rsidP="001350B0">
            <w:pPr>
              <w:rPr>
                <w:sz w:val="20"/>
                <w:szCs w:val="20"/>
              </w:rPr>
            </w:pPr>
            <w:r w:rsidRPr="002170C6">
              <w:rPr>
                <w:sz w:val="20"/>
                <w:szCs w:val="20"/>
              </w:rPr>
              <w:t>1.07 (0.9)</w:t>
            </w:r>
          </w:p>
        </w:tc>
        <w:tc>
          <w:tcPr>
            <w:tcW w:w="0" w:type="auto"/>
            <w:tcPrChange w:id="374" w:author="Elizabeth Munoz" w:date="2016-09-12T09:41:00Z">
              <w:tcPr>
                <w:tcW w:w="0" w:type="auto"/>
              </w:tcPr>
            </w:tcPrChange>
          </w:tcPr>
          <w:p w14:paraId="74FC744F" w14:textId="77777777" w:rsidR="002170C6" w:rsidRPr="002170C6" w:rsidRDefault="002170C6" w:rsidP="001350B0">
            <w:pPr>
              <w:rPr>
                <w:sz w:val="20"/>
                <w:szCs w:val="20"/>
              </w:rPr>
            </w:pPr>
            <w:r w:rsidRPr="002170C6">
              <w:rPr>
                <w:sz w:val="20"/>
                <w:szCs w:val="20"/>
              </w:rPr>
              <w:t>16.15 (3.5)</w:t>
            </w:r>
          </w:p>
        </w:tc>
      </w:tr>
      <w:tr w:rsidR="002170C6" w:rsidRPr="002170C6" w14:paraId="01B7A096" w14:textId="77777777" w:rsidTr="00196569">
        <w:trPr>
          <w:trHeight w:hRule="exact" w:val="288"/>
          <w:trPrChange w:id="375" w:author="Elizabeth Munoz" w:date="2016-09-12T09:41:00Z">
            <w:trPr>
              <w:trHeight w:hRule="exact" w:val="288"/>
            </w:trPr>
          </w:trPrChange>
        </w:trPr>
        <w:tc>
          <w:tcPr>
            <w:tcW w:w="1616" w:type="dxa"/>
            <w:tcPrChange w:id="376" w:author="Elizabeth Munoz" w:date="2016-09-12T09:41:00Z">
              <w:tcPr>
                <w:tcW w:w="1009" w:type="dxa"/>
              </w:tcPr>
            </w:tcPrChange>
          </w:tcPr>
          <w:p w14:paraId="68DD3838" w14:textId="77777777" w:rsidR="002170C6" w:rsidRPr="002170C6" w:rsidRDefault="002170C6" w:rsidP="002170C6">
            <w:pPr>
              <w:jc w:val="center"/>
              <w:rPr>
                <w:sz w:val="20"/>
                <w:szCs w:val="20"/>
              </w:rPr>
            </w:pPr>
            <w:r w:rsidRPr="002170C6">
              <w:rPr>
                <w:sz w:val="20"/>
                <w:szCs w:val="20"/>
              </w:rPr>
              <w:t>TDP 3</w:t>
            </w:r>
          </w:p>
        </w:tc>
        <w:tc>
          <w:tcPr>
            <w:tcW w:w="250" w:type="dxa"/>
            <w:tcPrChange w:id="377" w:author="Elizabeth Munoz" w:date="2016-09-12T09:41:00Z">
              <w:tcPr>
                <w:tcW w:w="0" w:type="auto"/>
              </w:tcPr>
            </w:tcPrChange>
          </w:tcPr>
          <w:p w14:paraId="09C2B462" w14:textId="77777777" w:rsidR="002170C6" w:rsidRPr="002170C6" w:rsidRDefault="002170C6" w:rsidP="001350B0">
            <w:pPr>
              <w:rPr>
                <w:sz w:val="20"/>
                <w:szCs w:val="20"/>
              </w:rPr>
            </w:pPr>
            <w:r w:rsidRPr="002170C6">
              <w:rPr>
                <w:sz w:val="20"/>
                <w:szCs w:val="20"/>
              </w:rPr>
              <w:t>140</w:t>
            </w:r>
          </w:p>
        </w:tc>
        <w:tc>
          <w:tcPr>
            <w:tcW w:w="0" w:type="auto"/>
            <w:tcPrChange w:id="378" w:author="Elizabeth Munoz" w:date="2016-09-12T09:41:00Z">
              <w:tcPr>
                <w:tcW w:w="0" w:type="auto"/>
              </w:tcPr>
            </w:tcPrChange>
          </w:tcPr>
          <w:p w14:paraId="0D8EC6A2" w14:textId="77777777" w:rsidR="002170C6" w:rsidRPr="002170C6" w:rsidRDefault="002170C6" w:rsidP="001350B0">
            <w:pPr>
              <w:rPr>
                <w:sz w:val="20"/>
                <w:szCs w:val="20"/>
              </w:rPr>
            </w:pPr>
            <w:r w:rsidRPr="002170C6">
              <w:rPr>
                <w:sz w:val="20"/>
                <w:szCs w:val="20"/>
              </w:rPr>
              <w:t>82.05 (6.5)</w:t>
            </w:r>
          </w:p>
        </w:tc>
        <w:tc>
          <w:tcPr>
            <w:tcW w:w="0" w:type="auto"/>
            <w:tcPrChange w:id="379" w:author="Elizabeth Munoz" w:date="2016-09-12T09:41:00Z">
              <w:tcPr>
                <w:tcW w:w="0" w:type="auto"/>
              </w:tcPr>
            </w:tcPrChange>
          </w:tcPr>
          <w:p w14:paraId="3966DCB7" w14:textId="77777777" w:rsidR="002170C6" w:rsidRPr="002170C6" w:rsidRDefault="002170C6" w:rsidP="001350B0">
            <w:pPr>
              <w:rPr>
                <w:sz w:val="20"/>
                <w:szCs w:val="20"/>
              </w:rPr>
            </w:pPr>
            <w:r w:rsidRPr="002170C6">
              <w:rPr>
                <w:sz w:val="20"/>
                <w:szCs w:val="20"/>
              </w:rPr>
              <w:t>95 (67.86)</w:t>
            </w:r>
          </w:p>
        </w:tc>
        <w:tc>
          <w:tcPr>
            <w:tcW w:w="0" w:type="auto"/>
            <w:tcPrChange w:id="380" w:author="Elizabeth Munoz" w:date="2016-09-12T09:41:00Z">
              <w:tcPr>
                <w:tcW w:w="0" w:type="auto"/>
              </w:tcPr>
            </w:tcPrChange>
          </w:tcPr>
          <w:p w14:paraId="3A2E243C" w14:textId="77777777" w:rsidR="002170C6" w:rsidRPr="002170C6" w:rsidRDefault="002170C6" w:rsidP="001350B0">
            <w:pPr>
              <w:rPr>
                <w:sz w:val="20"/>
                <w:szCs w:val="20"/>
              </w:rPr>
            </w:pPr>
            <w:r w:rsidRPr="002170C6">
              <w:rPr>
                <w:sz w:val="20"/>
                <w:szCs w:val="20"/>
              </w:rPr>
              <w:t>52 (37.14)</w:t>
            </w:r>
          </w:p>
        </w:tc>
        <w:tc>
          <w:tcPr>
            <w:tcW w:w="0" w:type="auto"/>
            <w:tcPrChange w:id="381" w:author="Elizabeth Munoz" w:date="2016-09-12T09:41:00Z">
              <w:tcPr>
                <w:tcW w:w="0" w:type="auto"/>
              </w:tcPr>
            </w:tcPrChange>
          </w:tcPr>
          <w:p w14:paraId="1730DDC7" w14:textId="77777777" w:rsidR="002170C6" w:rsidRPr="002170C6" w:rsidRDefault="002170C6" w:rsidP="001350B0">
            <w:pPr>
              <w:rPr>
                <w:sz w:val="20"/>
                <w:szCs w:val="20"/>
              </w:rPr>
            </w:pPr>
            <w:r w:rsidRPr="002170C6">
              <w:rPr>
                <w:sz w:val="20"/>
                <w:szCs w:val="20"/>
              </w:rPr>
              <w:t>43 (30.71)</w:t>
            </w:r>
          </w:p>
        </w:tc>
        <w:tc>
          <w:tcPr>
            <w:tcW w:w="0" w:type="auto"/>
            <w:tcPrChange w:id="382" w:author="Elizabeth Munoz" w:date="2016-09-12T09:41:00Z">
              <w:tcPr>
                <w:tcW w:w="0" w:type="auto"/>
              </w:tcPr>
            </w:tcPrChange>
          </w:tcPr>
          <w:p w14:paraId="48B8D5D0" w14:textId="77777777" w:rsidR="002170C6" w:rsidRPr="002170C6" w:rsidRDefault="002170C6" w:rsidP="001350B0">
            <w:pPr>
              <w:rPr>
                <w:sz w:val="20"/>
                <w:szCs w:val="20"/>
              </w:rPr>
            </w:pPr>
            <w:r w:rsidRPr="002170C6">
              <w:rPr>
                <w:sz w:val="20"/>
                <w:szCs w:val="20"/>
              </w:rPr>
              <w:t>-1.71 (1.2)</w:t>
            </w:r>
          </w:p>
        </w:tc>
        <w:tc>
          <w:tcPr>
            <w:tcW w:w="0" w:type="auto"/>
            <w:tcPrChange w:id="383" w:author="Elizabeth Munoz" w:date="2016-09-12T09:41:00Z">
              <w:tcPr>
                <w:tcW w:w="0" w:type="auto"/>
              </w:tcPr>
            </w:tcPrChange>
          </w:tcPr>
          <w:p w14:paraId="75EF6114" w14:textId="77777777" w:rsidR="002170C6" w:rsidRPr="002170C6" w:rsidRDefault="002170C6" w:rsidP="001350B0">
            <w:pPr>
              <w:rPr>
                <w:sz w:val="20"/>
                <w:szCs w:val="20"/>
              </w:rPr>
            </w:pPr>
            <w:r w:rsidRPr="002170C6">
              <w:rPr>
                <w:sz w:val="20"/>
                <w:szCs w:val="20"/>
              </w:rPr>
              <w:t>1.03 (0.8)</w:t>
            </w:r>
          </w:p>
        </w:tc>
        <w:tc>
          <w:tcPr>
            <w:tcW w:w="0" w:type="auto"/>
            <w:tcPrChange w:id="384" w:author="Elizabeth Munoz" w:date="2016-09-12T09:41:00Z">
              <w:tcPr>
                <w:tcW w:w="0" w:type="auto"/>
              </w:tcPr>
            </w:tcPrChange>
          </w:tcPr>
          <w:p w14:paraId="7B6C3845" w14:textId="77777777" w:rsidR="002170C6" w:rsidRPr="002170C6" w:rsidRDefault="002170C6" w:rsidP="001350B0">
            <w:pPr>
              <w:rPr>
                <w:sz w:val="20"/>
                <w:szCs w:val="20"/>
              </w:rPr>
            </w:pPr>
            <w:r w:rsidRPr="002170C6">
              <w:rPr>
                <w:sz w:val="20"/>
                <w:szCs w:val="20"/>
              </w:rPr>
              <w:t>15.84 (3.5)</w:t>
            </w:r>
          </w:p>
        </w:tc>
      </w:tr>
      <w:tr w:rsidR="002170C6" w:rsidRPr="002170C6" w14:paraId="033363CA" w14:textId="77777777" w:rsidTr="00196569">
        <w:trPr>
          <w:trHeight w:hRule="exact" w:val="288"/>
          <w:trPrChange w:id="385" w:author="Elizabeth Munoz" w:date="2016-09-12T09:41:00Z">
            <w:trPr>
              <w:trHeight w:hRule="exact" w:val="288"/>
            </w:trPr>
          </w:trPrChange>
        </w:trPr>
        <w:tc>
          <w:tcPr>
            <w:tcW w:w="1616" w:type="dxa"/>
            <w:tcPrChange w:id="386" w:author="Elizabeth Munoz" w:date="2016-09-12T09:41:00Z">
              <w:tcPr>
                <w:tcW w:w="1009" w:type="dxa"/>
              </w:tcPr>
            </w:tcPrChange>
          </w:tcPr>
          <w:p w14:paraId="7C985528" w14:textId="77777777" w:rsidR="002170C6" w:rsidRPr="002170C6" w:rsidRDefault="002170C6" w:rsidP="002170C6">
            <w:pPr>
              <w:jc w:val="center"/>
              <w:rPr>
                <w:sz w:val="20"/>
                <w:szCs w:val="20"/>
              </w:rPr>
            </w:pPr>
            <w:r w:rsidRPr="002170C6">
              <w:rPr>
                <w:sz w:val="20"/>
                <w:szCs w:val="20"/>
              </w:rPr>
              <w:t>TDP Missing</w:t>
            </w:r>
          </w:p>
        </w:tc>
        <w:tc>
          <w:tcPr>
            <w:tcW w:w="250" w:type="dxa"/>
            <w:tcPrChange w:id="387" w:author="Elizabeth Munoz" w:date="2016-09-12T09:41:00Z">
              <w:tcPr>
                <w:tcW w:w="0" w:type="auto"/>
              </w:tcPr>
            </w:tcPrChange>
          </w:tcPr>
          <w:p w14:paraId="7B07E859" w14:textId="77777777" w:rsidR="002170C6" w:rsidRPr="002170C6" w:rsidRDefault="002170C6" w:rsidP="001350B0">
            <w:pPr>
              <w:rPr>
                <w:sz w:val="20"/>
                <w:szCs w:val="20"/>
              </w:rPr>
            </w:pPr>
            <w:r w:rsidRPr="002170C6">
              <w:rPr>
                <w:sz w:val="20"/>
                <w:szCs w:val="20"/>
              </w:rPr>
              <w:t>461</w:t>
            </w:r>
          </w:p>
        </w:tc>
        <w:tc>
          <w:tcPr>
            <w:tcW w:w="0" w:type="auto"/>
            <w:tcPrChange w:id="388" w:author="Elizabeth Munoz" w:date="2016-09-12T09:41:00Z">
              <w:tcPr>
                <w:tcW w:w="0" w:type="auto"/>
              </w:tcPr>
            </w:tcPrChange>
          </w:tcPr>
          <w:p w14:paraId="7969A92C" w14:textId="77777777" w:rsidR="002170C6" w:rsidRPr="002170C6" w:rsidRDefault="002170C6" w:rsidP="001350B0">
            <w:pPr>
              <w:rPr>
                <w:sz w:val="20"/>
                <w:szCs w:val="20"/>
              </w:rPr>
            </w:pPr>
            <w:r w:rsidRPr="002170C6">
              <w:rPr>
                <w:sz w:val="20"/>
                <w:szCs w:val="20"/>
              </w:rPr>
              <w:t>81.43 (6.6)</w:t>
            </w:r>
          </w:p>
        </w:tc>
        <w:tc>
          <w:tcPr>
            <w:tcW w:w="0" w:type="auto"/>
            <w:tcPrChange w:id="389" w:author="Elizabeth Munoz" w:date="2016-09-12T09:41:00Z">
              <w:tcPr>
                <w:tcW w:w="0" w:type="auto"/>
              </w:tcPr>
            </w:tcPrChange>
          </w:tcPr>
          <w:p w14:paraId="658BED26" w14:textId="77777777" w:rsidR="002170C6" w:rsidRPr="002170C6" w:rsidRDefault="002170C6" w:rsidP="001350B0">
            <w:pPr>
              <w:rPr>
                <w:sz w:val="20"/>
                <w:szCs w:val="20"/>
              </w:rPr>
            </w:pPr>
            <w:r w:rsidRPr="002170C6">
              <w:rPr>
                <w:sz w:val="20"/>
                <w:szCs w:val="20"/>
              </w:rPr>
              <w:t>286 (62.04)</w:t>
            </w:r>
          </w:p>
        </w:tc>
        <w:tc>
          <w:tcPr>
            <w:tcW w:w="0" w:type="auto"/>
            <w:tcPrChange w:id="390" w:author="Elizabeth Munoz" w:date="2016-09-12T09:41:00Z">
              <w:tcPr>
                <w:tcW w:w="0" w:type="auto"/>
              </w:tcPr>
            </w:tcPrChange>
          </w:tcPr>
          <w:p w14:paraId="4415C7DC" w14:textId="77777777" w:rsidR="002170C6" w:rsidRPr="002170C6" w:rsidRDefault="002170C6" w:rsidP="001350B0">
            <w:pPr>
              <w:rPr>
                <w:sz w:val="20"/>
                <w:szCs w:val="20"/>
              </w:rPr>
            </w:pPr>
            <w:r w:rsidRPr="002170C6">
              <w:rPr>
                <w:sz w:val="20"/>
                <w:szCs w:val="20"/>
              </w:rPr>
              <w:t>123 (26.68)</w:t>
            </w:r>
          </w:p>
        </w:tc>
        <w:tc>
          <w:tcPr>
            <w:tcW w:w="0" w:type="auto"/>
            <w:tcPrChange w:id="391" w:author="Elizabeth Munoz" w:date="2016-09-12T09:41:00Z">
              <w:tcPr>
                <w:tcW w:w="0" w:type="auto"/>
              </w:tcPr>
            </w:tcPrChange>
          </w:tcPr>
          <w:p w14:paraId="12A122D5" w14:textId="77777777" w:rsidR="002170C6" w:rsidRPr="002170C6" w:rsidRDefault="002170C6" w:rsidP="001350B0">
            <w:pPr>
              <w:rPr>
                <w:sz w:val="20"/>
                <w:szCs w:val="20"/>
              </w:rPr>
            </w:pPr>
            <w:r w:rsidRPr="002170C6">
              <w:rPr>
                <w:sz w:val="20"/>
                <w:szCs w:val="20"/>
              </w:rPr>
              <w:t>163 (35.36)</w:t>
            </w:r>
          </w:p>
        </w:tc>
        <w:tc>
          <w:tcPr>
            <w:tcW w:w="0" w:type="auto"/>
            <w:tcPrChange w:id="392" w:author="Elizabeth Munoz" w:date="2016-09-12T09:41:00Z">
              <w:tcPr>
                <w:tcW w:w="0" w:type="auto"/>
              </w:tcPr>
            </w:tcPrChange>
          </w:tcPr>
          <w:p w14:paraId="4AC20C09" w14:textId="77777777" w:rsidR="002170C6" w:rsidRPr="002170C6" w:rsidRDefault="002170C6" w:rsidP="001350B0">
            <w:pPr>
              <w:rPr>
                <w:sz w:val="20"/>
                <w:szCs w:val="20"/>
              </w:rPr>
            </w:pPr>
            <w:r w:rsidRPr="002170C6">
              <w:rPr>
                <w:sz w:val="20"/>
                <w:szCs w:val="20"/>
              </w:rPr>
              <w:t>-0.87 (1.1)</w:t>
            </w:r>
          </w:p>
        </w:tc>
        <w:tc>
          <w:tcPr>
            <w:tcW w:w="0" w:type="auto"/>
            <w:tcPrChange w:id="393" w:author="Elizabeth Munoz" w:date="2016-09-12T09:41:00Z">
              <w:tcPr>
                <w:tcW w:w="0" w:type="auto"/>
              </w:tcPr>
            </w:tcPrChange>
          </w:tcPr>
          <w:p w14:paraId="11549A20" w14:textId="77777777" w:rsidR="002170C6" w:rsidRPr="002170C6" w:rsidRDefault="002170C6" w:rsidP="001350B0">
            <w:pPr>
              <w:rPr>
                <w:sz w:val="20"/>
                <w:szCs w:val="20"/>
              </w:rPr>
            </w:pPr>
            <w:r w:rsidRPr="002170C6">
              <w:rPr>
                <w:sz w:val="20"/>
                <w:szCs w:val="20"/>
              </w:rPr>
              <w:t>1.06 (0.9)</w:t>
            </w:r>
          </w:p>
        </w:tc>
        <w:tc>
          <w:tcPr>
            <w:tcW w:w="0" w:type="auto"/>
            <w:tcPrChange w:id="394" w:author="Elizabeth Munoz" w:date="2016-09-12T09:41:00Z">
              <w:tcPr>
                <w:tcW w:w="0" w:type="auto"/>
              </w:tcPr>
            </w:tcPrChange>
          </w:tcPr>
          <w:p w14:paraId="75A983D4" w14:textId="77777777" w:rsidR="002170C6" w:rsidRPr="002170C6" w:rsidRDefault="002170C6" w:rsidP="001350B0">
            <w:pPr>
              <w:rPr>
                <w:sz w:val="20"/>
                <w:szCs w:val="20"/>
              </w:rPr>
            </w:pPr>
            <w:r w:rsidRPr="002170C6">
              <w:rPr>
                <w:sz w:val="20"/>
                <w:szCs w:val="20"/>
              </w:rPr>
              <w:t>16.29 (4.1)</w:t>
            </w:r>
          </w:p>
        </w:tc>
      </w:tr>
    </w:tbl>
    <w:p w14:paraId="0A166AD3" w14:textId="10FFD8BE" w:rsidR="00037453" w:rsidRDefault="00037453" w:rsidP="002170C6"/>
    <w:p w14:paraId="422ABD87" w14:textId="7E89CBB3" w:rsidR="00577380" w:rsidRDefault="00577380" w:rsidP="002170C6"/>
    <w:p w14:paraId="075891B5" w14:textId="6BDA9402" w:rsidR="00815051" w:rsidRDefault="00815051" w:rsidP="002170C6"/>
    <w:p w14:paraId="3B6D06F7" w14:textId="60B0FD7B" w:rsidR="00815051" w:rsidRDefault="00815051" w:rsidP="002170C6"/>
    <w:p w14:paraId="00F94A07" w14:textId="7699A90F" w:rsidR="00815051" w:rsidRDefault="00815051" w:rsidP="002170C6"/>
    <w:p w14:paraId="7FF79F54" w14:textId="59A8610F" w:rsidR="00815051" w:rsidRDefault="00815051" w:rsidP="002170C6"/>
    <w:p w14:paraId="2BA06CEB" w14:textId="447F3F80" w:rsidR="00815051" w:rsidRDefault="00815051" w:rsidP="002170C6"/>
    <w:p w14:paraId="60B3D9F4" w14:textId="6EBD5847" w:rsidR="00815051" w:rsidRDefault="00815051" w:rsidP="002170C6"/>
    <w:p w14:paraId="70F0988C" w14:textId="59191D55" w:rsidR="00815051" w:rsidRDefault="00815051" w:rsidP="002170C6"/>
    <w:p w14:paraId="33872411" w14:textId="627F6003" w:rsidR="00815051" w:rsidRDefault="00815051" w:rsidP="002170C6"/>
    <w:p w14:paraId="4B934A00" w14:textId="6C8AC5F4" w:rsidR="00815051" w:rsidRDefault="00815051" w:rsidP="002170C6"/>
    <w:p w14:paraId="22D90752" w14:textId="7AFA9AFE" w:rsidR="00815051" w:rsidRDefault="00815051" w:rsidP="002170C6"/>
    <w:p w14:paraId="7B190A0A" w14:textId="0AA326EF" w:rsidR="00815051" w:rsidRDefault="00815051" w:rsidP="002170C6"/>
    <w:p w14:paraId="301957B2" w14:textId="57461C55" w:rsidR="00815051" w:rsidRDefault="00815051" w:rsidP="002170C6"/>
    <w:p w14:paraId="37B9CC76" w14:textId="6DE58DB3" w:rsidR="00815051" w:rsidRDefault="00815051" w:rsidP="002170C6"/>
    <w:p w14:paraId="1A7A0D22" w14:textId="77777777" w:rsidR="00815051" w:rsidRDefault="00815051" w:rsidP="002170C6"/>
    <w:p w14:paraId="60205CDB" w14:textId="0D76DE2F" w:rsidR="00577380" w:rsidRDefault="003E1318" w:rsidP="002170C6">
      <w:r>
        <w:rPr>
          <w:noProof/>
        </w:rPr>
        <w:drawing>
          <wp:inline distT="0" distB="0" distL="0" distR="0" wp14:anchorId="24365A79" wp14:editId="27CDA592">
            <wp:extent cx="5486400" cy="378067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780675"/>
                    </a:xfrm>
                    <a:prstGeom prst="rect">
                      <a:avLst/>
                    </a:prstGeom>
                  </pic:spPr>
                </pic:pic>
              </a:graphicData>
            </a:graphic>
          </wp:inline>
        </w:drawing>
      </w:r>
    </w:p>
    <w:p w14:paraId="28196CFE" w14:textId="72771002" w:rsidR="00815051" w:rsidRDefault="00815051" w:rsidP="002170C6"/>
    <w:p w14:paraId="5CADFE5B" w14:textId="1D13F351" w:rsidR="00815051" w:rsidRDefault="00815051" w:rsidP="002170C6"/>
    <w:sectPr w:rsidR="00815051" w:rsidSect="00DF5C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Elizabeth Munoz" w:date="2016-08-31T20:30:00Z" w:initials="EM">
    <w:p w14:paraId="132E977A" w14:textId="55CEF426" w:rsidR="00F52F80" w:rsidRDefault="00F52F80">
      <w:pPr>
        <w:pStyle w:val="CommentText"/>
      </w:pPr>
      <w:r>
        <w:rPr>
          <w:rStyle w:val="CommentReference"/>
        </w:rPr>
        <w:annotationRef/>
      </w:r>
      <w:r>
        <w:t>According to the journal instructions, the introduction should only be 500 words.</w:t>
      </w:r>
    </w:p>
    <w:p w14:paraId="3041D94E" w14:textId="77777777" w:rsidR="00F52F80" w:rsidRDefault="00F52F80">
      <w:pPr>
        <w:pStyle w:val="CommentText"/>
      </w:pPr>
    </w:p>
    <w:p w14:paraId="50960D35" w14:textId="3896BEFF" w:rsidR="00F52F80" w:rsidRDefault="00F52F80">
      <w:pPr>
        <w:pStyle w:val="CommentText"/>
      </w:pPr>
      <w:r>
        <w:t>Current word count:  466</w:t>
      </w:r>
    </w:p>
  </w:comment>
  <w:comment w:id="30" w:author="Elizabeth Munoz" w:date="2016-12-19T14:18:00Z" w:initials="EM">
    <w:p w14:paraId="17A890A5" w14:textId="2D7795B0" w:rsidR="00F52F80" w:rsidRDefault="00F52F80">
      <w:pPr>
        <w:pStyle w:val="CommentText"/>
      </w:pPr>
      <w:r>
        <w:rPr>
          <w:rStyle w:val="CommentReference"/>
        </w:rPr>
        <w:annotationRef/>
      </w:r>
      <w:r>
        <w:t>Are we looking at rate of decline… doesn’t this imply we will look at slope?</w:t>
      </w:r>
    </w:p>
  </w:comment>
  <w:comment w:id="31" w:author="Elizabeth Munoz" w:date="2016-08-31T15:37:00Z" w:initials="EM">
    <w:p w14:paraId="6C7581E6" w14:textId="77777777" w:rsidR="00F52F80" w:rsidRDefault="00F52F80" w:rsidP="00780C38">
      <w:pPr>
        <w:pStyle w:val="CommentText"/>
      </w:pPr>
      <w:r>
        <w:rPr>
          <w:rStyle w:val="CommentReference"/>
        </w:rPr>
        <w:annotationRef/>
      </w:r>
      <w:r>
        <w:t>Different number from Terry’s Analysis3 document</w:t>
      </w:r>
    </w:p>
  </w:comment>
  <w:comment w:id="32" w:author="Teresa" w:date="2016-08-31T15:37:00Z" w:initials="T">
    <w:p w14:paraId="73053D60" w14:textId="77777777" w:rsidR="00F52F80" w:rsidRDefault="00F52F80" w:rsidP="00780C38">
      <w:pPr>
        <w:pStyle w:val="CommentText"/>
      </w:pPr>
      <w:r>
        <w:rPr>
          <w:rStyle w:val="CommentReference"/>
        </w:rPr>
        <w:annotationRef/>
      </w:r>
      <w:r>
        <w:t xml:space="preserve">For this I used the annual visits (lag) not the time2die variable, e.g. if last visit was 8 years since baseline, and death was 10years, I used 8 not 10. It includes people with 0 years of follow-up (just one visit). </w:t>
      </w:r>
    </w:p>
  </w:comment>
  <w:comment w:id="33" w:author="Teresa" w:date="2016-08-31T16:58:00Z" w:initials="T">
    <w:p w14:paraId="7819589C" w14:textId="77777777" w:rsidR="00F52F80" w:rsidRDefault="00F52F80" w:rsidP="00445741">
      <w:pPr>
        <w:pStyle w:val="CommentText"/>
      </w:pPr>
      <w:r>
        <w:rPr>
          <w:rStyle w:val="CommentReference"/>
        </w:rPr>
        <w:annotationRef/>
      </w:r>
      <w:r>
        <w:t>Need a neuropath person to check this!</w:t>
      </w:r>
    </w:p>
  </w:comment>
  <w:comment w:id="34" w:author="Elizabeth Munoz" w:date="2016-12-19T14:27:00Z" w:initials="EM">
    <w:p w14:paraId="55ECBF04" w14:textId="156AACB8" w:rsidR="00F52F80" w:rsidRDefault="00F52F80">
      <w:pPr>
        <w:pStyle w:val="CommentText"/>
      </w:pPr>
      <w:r>
        <w:rPr>
          <w:rStyle w:val="CommentReference"/>
        </w:rPr>
        <w:annotationRef/>
      </w:r>
      <w:r>
        <w:t>Are we using episodic or just global?</w:t>
      </w:r>
    </w:p>
  </w:comment>
  <w:comment w:id="43" w:author="Elizabeth Munoz" w:date="2016-10-20T13:08:00Z" w:initials="EM">
    <w:p w14:paraId="2FA579C1" w14:textId="6B9D1C4D" w:rsidR="00F52F80" w:rsidRDefault="00F52F80">
      <w:pPr>
        <w:pStyle w:val="CommentText"/>
      </w:pPr>
      <w:r>
        <w:rPr>
          <w:rStyle w:val="CommentReference"/>
        </w:rPr>
        <w:annotationRef/>
      </w:r>
      <w:r>
        <w:t>We include episodic as well, correct?</w:t>
      </w:r>
    </w:p>
  </w:comment>
  <w:comment w:id="50" w:author="Teresa" w:date="2016-08-31T17:07:00Z" w:initials="T">
    <w:p w14:paraId="30D633B7" w14:textId="77777777" w:rsidR="00F52F80" w:rsidRDefault="00F52F80" w:rsidP="00B06CBF">
      <w:pPr>
        <w:pStyle w:val="CommentText"/>
      </w:pPr>
      <w:r>
        <w:rPr>
          <w:rStyle w:val="CommentReference"/>
        </w:rPr>
        <w:annotationRef/>
      </w:r>
      <w:r>
        <w:t xml:space="preserve">I have no idea where these numbers came from. I tried to match them. Which variable did we use for clinical diagnosis: </w:t>
      </w:r>
    </w:p>
    <w:p w14:paraId="248AC83A" w14:textId="77777777" w:rsidR="00F52F80" w:rsidRDefault="00F52F80" w:rsidP="00B06CBF">
      <w:pPr>
        <w:widowControl w:val="0"/>
        <w:autoSpaceDE w:val="0"/>
        <w:autoSpaceDN w:val="0"/>
        <w:adjustRightInd w:val="0"/>
        <w:spacing w:after="240" w:line="240" w:lineRule="auto"/>
      </w:pPr>
      <w:r>
        <w:t xml:space="preserve"> </w:t>
      </w:r>
      <w:proofErr w:type="spellStart"/>
      <w:proofErr w:type="gramStart"/>
      <w:r>
        <w:t>r</w:t>
      </w:r>
      <w:proofErr w:type="gramEnd"/>
      <w:r>
        <w:t>_ad</w:t>
      </w:r>
      <w:proofErr w:type="spellEnd"/>
      <w:r>
        <w:t xml:space="preserve">, </w:t>
      </w:r>
      <w:proofErr w:type="spellStart"/>
      <w:r>
        <w:t>r_dement</w:t>
      </w:r>
      <w:proofErr w:type="spellEnd"/>
      <w:r>
        <w:t xml:space="preserve">, </w:t>
      </w:r>
      <w:proofErr w:type="spellStart"/>
      <w:r>
        <w:t>cogdx</w:t>
      </w:r>
      <w:proofErr w:type="spellEnd"/>
      <w:r>
        <w:t xml:space="preserve">, </w:t>
      </w:r>
      <w:proofErr w:type="spellStart"/>
      <w:r>
        <w:t>dcfdx</w:t>
      </w:r>
      <w:proofErr w:type="spellEnd"/>
      <w:r>
        <w:t xml:space="preserve"> ?</w:t>
      </w:r>
    </w:p>
    <w:p w14:paraId="7B301D40" w14:textId="77777777" w:rsidR="00F52F80" w:rsidRDefault="00F52F80" w:rsidP="00B06CBF">
      <w:pPr>
        <w:widowControl w:val="0"/>
        <w:autoSpaceDE w:val="0"/>
        <w:autoSpaceDN w:val="0"/>
        <w:adjustRightInd w:val="0"/>
        <w:spacing w:after="240" w:line="240" w:lineRule="auto"/>
        <w:rPr>
          <w:rFonts w:ascii="Times" w:eastAsiaTheme="minorEastAsia" w:hAnsi="Times" w:cs="Times"/>
          <w:sz w:val="24"/>
          <w:szCs w:val="24"/>
        </w:rPr>
      </w:pPr>
    </w:p>
    <w:p w14:paraId="7FDF2BB0" w14:textId="77777777" w:rsidR="00F52F80" w:rsidRDefault="00F52F80" w:rsidP="00B06CBF">
      <w:pPr>
        <w:pStyle w:val="CommentText"/>
      </w:pPr>
    </w:p>
    <w:p w14:paraId="2F9C007D" w14:textId="77777777" w:rsidR="00F52F80" w:rsidRDefault="00F52F80" w:rsidP="00B06CBF">
      <w:pPr>
        <w:pStyle w:val="CommentText"/>
      </w:pPr>
    </w:p>
  </w:comment>
  <w:comment w:id="51" w:author="Elizabeth Munoz" w:date="2016-09-08T18:52:00Z" w:initials="EM">
    <w:p w14:paraId="0ECB9780" w14:textId="77777777" w:rsidR="00F52F80" w:rsidRDefault="00F52F80" w:rsidP="00B06CBF">
      <w:pPr>
        <w:pStyle w:val="CommentText"/>
      </w:pPr>
      <w:r>
        <w:rPr>
          <w:rStyle w:val="CommentReference"/>
        </w:rPr>
        <w:annotationRef/>
      </w:r>
      <w:r>
        <w:t>Hmm… maybe Terry will know?</w:t>
      </w:r>
    </w:p>
  </w:comment>
  <w:comment w:id="67" w:author="Elizabeth Munoz" w:date="2017-02-24T14:47:00Z" w:initials="EM">
    <w:p w14:paraId="0E523887" w14:textId="77777777" w:rsidR="00321FA2" w:rsidRDefault="00321FA2" w:rsidP="00321FA2">
      <w:pPr>
        <w:pStyle w:val="CommentText"/>
      </w:pPr>
      <w:r>
        <w:rPr>
          <w:rStyle w:val="CommentReference"/>
        </w:rPr>
        <w:annotationRef/>
      </w:r>
      <w:r>
        <w:t xml:space="preserve">Note that these are unadjusted but accounting for age </w:t>
      </w:r>
    </w:p>
  </w:comment>
  <w:comment w:id="79" w:author="Elizabeth Munoz" w:date="2016-10-15T19:54:00Z" w:initials="EM">
    <w:p w14:paraId="0BC22231" w14:textId="4E514EB5" w:rsidR="00F52F80" w:rsidRDefault="00F52F80">
      <w:pPr>
        <w:pStyle w:val="CommentText"/>
      </w:pPr>
      <w:r>
        <w:rPr>
          <w:rStyle w:val="CommentReference"/>
        </w:rPr>
        <w:annotationRef/>
      </w:r>
      <w:r>
        <w:t xml:space="preserve">Note that these are unadjusted but accounting for age </w:t>
      </w:r>
    </w:p>
  </w:comment>
  <w:comment w:id="84" w:author="Elizabeth Munoz" w:date="2017-02-22T10:51:00Z" w:initials="EM">
    <w:p w14:paraId="2A731139" w14:textId="025E01C7" w:rsidR="00F52F80" w:rsidRDefault="00F52F80">
      <w:pPr>
        <w:pStyle w:val="CommentText"/>
      </w:pPr>
      <w:r>
        <w:rPr>
          <w:rStyle w:val="CommentReference"/>
        </w:rPr>
        <w:annotationRef/>
      </w:r>
      <w:r>
        <w:t>Is this correct? Is this a within person analysis?</w:t>
      </w:r>
    </w:p>
  </w:comment>
  <w:comment w:id="85" w:author="Elizabeth Munoz" w:date="2016-12-19T15:30:00Z" w:initials="EM">
    <w:p w14:paraId="4E106A20" w14:textId="44FBE02D" w:rsidR="00F52F80" w:rsidRDefault="00F52F80">
      <w:pPr>
        <w:pStyle w:val="CommentText"/>
      </w:pPr>
      <w:r>
        <w:rPr>
          <w:rStyle w:val="CommentReference"/>
        </w:rPr>
        <w:annotationRef/>
      </w:r>
      <w:r>
        <w:t>Maybe we should have an illustrative figure</w:t>
      </w:r>
    </w:p>
  </w:comment>
  <w:comment w:id="86" w:author="Elizabeth Munoz" w:date="2016-08-31T20:32:00Z" w:initials="EM">
    <w:p w14:paraId="7EA025B2" w14:textId="7B61925A" w:rsidR="00F52F80" w:rsidRDefault="00F52F80">
      <w:pPr>
        <w:pStyle w:val="CommentText"/>
      </w:pPr>
      <w:r>
        <w:rPr>
          <w:rStyle w:val="CommentReference"/>
        </w:rPr>
        <w:annotationRef/>
      </w:r>
      <w:r>
        <w:t>1,500 word limit</w:t>
      </w:r>
    </w:p>
  </w:comment>
  <w:comment w:id="173" w:author="Liz Munoz" w:date="2017-02-23T16:08:00Z" w:initials="LM">
    <w:p w14:paraId="2F873416" w14:textId="3C088353" w:rsidR="00F52F80" w:rsidRDefault="00F52F80">
      <w:pPr>
        <w:pStyle w:val="CommentText"/>
      </w:pPr>
      <w:ins w:id="174" w:author="Liz Munoz" w:date="2017-02-23T16:07:00Z">
        <w:r>
          <w:rPr>
            <w:rStyle w:val="CommentReference"/>
          </w:rPr>
          <w:annotationRef/>
        </w:r>
      </w:ins>
      <w:r>
        <w:t xml:space="preserve">Is this something that is even feasible among </w:t>
      </w:r>
      <w:proofErr w:type="gramStart"/>
      <w:r>
        <w:t>neuropsychologists?…</w:t>
      </w:r>
      <w:proofErr w:type="gramEnd"/>
      <w:r>
        <w:t xml:space="preserve"> please revise according to your opinions. </w:t>
      </w:r>
    </w:p>
  </w:comment>
  <w:comment w:id="197" w:author="Liz Munoz" w:date="2017-02-23T16:25:00Z" w:initials="LM">
    <w:p w14:paraId="2EB7674C" w14:textId="7D83F537" w:rsidR="00F52F80" w:rsidRDefault="00F52F80">
      <w:pPr>
        <w:pStyle w:val="CommentText"/>
      </w:pPr>
      <w:ins w:id="199" w:author="Liz Munoz" w:date="2017-02-23T16:25:00Z">
        <w:r>
          <w:rPr>
            <w:rStyle w:val="CommentReference"/>
          </w:rPr>
          <w:annotationRef/>
        </w:r>
      </w:ins>
      <w:r>
        <w:t>Anything else?</w:t>
      </w:r>
    </w:p>
    <w:p w14:paraId="4A63457A" w14:textId="5D6D34F5" w:rsidR="00F52F80" w:rsidRDefault="00F52F80">
      <w:pPr>
        <w:pStyle w:val="CommentText"/>
      </w:pPr>
      <w:r>
        <w:t>Are there limitations to the model</w:t>
      </w:r>
    </w:p>
  </w:comment>
  <w:comment w:id="211" w:author="Elizabeth Munoz" w:date="2016-09-12T09:01:00Z" w:initials="EM">
    <w:p w14:paraId="2BED8409" w14:textId="63115930" w:rsidR="00F52F80" w:rsidRDefault="00F52F80">
      <w:pPr>
        <w:pStyle w:val="CommentText"/>
      </w:pPr>
      <w:r>
        <w:rPr>
          <w:rStyle w:val="CommentReference"/>
        </w:rPr>
        <w:annotationRef/>
      </w:r>
      <w:r>
        <w:rPr>
          <w:rStyle w:val="CommentReference"/>
        </w:rPr>
        <w:t>Should we add episodic memory to the table?</w:t>
      </w:r>
    </w:p>
  </w:comment>
  <w:comment w:id="238" w:author="Elizabeth Munoz" w:date="2016-12-19T15:04:00Z" w:initials="EM">
    <w:p w14:paraId="6B92CF6D" w14:textId="45B92397" w:rsidR="00F52F80" w:rsidRDefault="00F52F80">
      <w:pPr>
        <w:pStyle w:val="CommentText"/>
      </w:pPr>
      <w:r>
        <w:rPr>
          <w:rStyle w:val="CommentReference"/>
        </w:rPr>
        <w:annotationRef/>
      </w:r>
      <w:r>
        <w:t>Should we add the standard deviations here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960D35" w15:done="0"/>
  <w15:commentEx w15:paraId="17A890A5" w15:done="0"/>
  <w15:commentEx w15:paraId="6C7581E6" w15:done="0"/>
  <w15:commentEx w15:paraId="73053D60" w15:done="0"/>
  <w15:commentEx w15:paraId="7819589C" w15:done="0"/>
  <w15:commentEx w15:paraId="55ECBF04" w15:done="0"/>
  <w15:commentEx w15:paraId="2FA579C1" w15:done="0"/>
  <w15:commentEx w15:paraId="2F9C007D" w15:done="0"/>
  <w15:commentEx w15:paraId="0ECB9780" w15:paraIdParent="2F9C007D" w15:done="0"/>
  <w15:commentEx w15:paraId="0BC22231" w15:done="0"/>
  <w15:commentEx w15:paraId="2A731139" w15:done="0"/>
  <w15:commentEx w15:paraId="4E106A20" w15:done="0"/>
  <w15:commentEx w15:paraId="7EA025B2" w15:done="0"/>
  <w15:commentEx w15:paraId="2BED8409" w15:done="0"/>
  <w15:commentEx w15:paraId="6B92CF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vAVENIR-BK">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46E28"/>
    <w:multiLevelType w:val="hybridMultilevel"/>
    <w:tmpl w:val="FCF27D3A"/>
    <w:lvl w:ilvl="0" w:tplc="CB94AA76">
      <w:start w:val="1"/>
      <w:numFmt w:val="decimal"/>
      <w:lvlText w:val="%1."/>
      <w:lvlJc w:val="left"/>
      <w:pPr>
        <w:ind w:left="1660" w:hanging="9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3F37F8"/>
    <w:multiLevelType w:val="hybridMultilevel"/>
    <w:tmpl w:val="8EFCF356"/>
    <w:lvl w:ilvl="0" w:tplc="9AAC4E7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A2242"/>
    <w:multiLevelType w:val="hybridMultilevel"/>
    <w:tmpl w:val="6CF2E3E0"/>
    <w:lvl w:ilvl="0" w:tplc="4AEC9D92">
      <w:start w:val="200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zabeth Munoz">
    <w15:presenceInfo w15:providerId="Windows Live" w15:userId="0ea1a09b5cadf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6B"/>
    <w:rsid w:val="00013407"/>
    <w:rsid w:val="00013BC8"/>
    <w:rsid w:val="00037453"/>
    <w:rsid w:val="00042E85"/>
    <w:rsid w:val="0004329F"/>
    <w:rsid w:val="000478DE"/>
    <w:rsid w:val="00055CF3"/>
    <w:rsid w:val="00057565"/>
    <w:rsid w:val="00072AE8"/>
    <w:rsid w:val="00075FC5"/>
    <w:rsid w:val="00091486"/>
    <w:rsid w:val="000B7D38"/>
    <w:rsid w:val="000C2252"/>
    <w:rsid w:val="000D6F3A"/>
    <w:rsid w:val="000F3431"/>
    <w:rsid w:val="000F6ABB"/>
    <w:rsid w:val="00106067"/>
    <w:rsid w:val="00113C5C"/>
    <w:rsid w:val="0011596A"/>
    <w:rsid w:val="001350B0"/>
    <w:rsid w:val="00136FD6"/>
    <w:rsid w:val="00140484"/>
    <w:rsid w:val="0014126C"/>
    <w:rsid w:val="001432B4"/>
    <w:rsid w:val="00143E76"/>
    <w:rsid w:val="00145A0F"/>
    <w:rsid w:val="001814FA"/>
    <w:rsid w:val="00196569"/>
    <w:rsid w:val="001A4F10"/>
    <w:rsid w:val="001C498A"/>
    <w:rsid w:val="001D7C17"/>
    <w:rsid w:val="001F19CF"/>
    <w:rsid w:val="00201967"/>
    <w:rsid w:val="0021124B"/>
    <w:rsid w:val="0021470A"/>
    <w:rsid w:val="0021645E"/>
    <w:rsid w:val="002170C6"/>
    <w:rsid w:val="0022012E"/>
    <w:rsid w:val="00227088"/>
    <w:rsid w:val="002405FC"/>
    <w:rsid w:val="002447F7"/>
    <w:rsid w:val="002549C8"/>
    <w:rsid w:val="0026250B"/>
    <w:rsid w:val="002866AC"/>
    <w:rsid w:val="00294890"/>
    <w:rsid w:val="002B54A2"/>
    <w:rsid w:val="002B60F9"/>
    <w:rsid w:val="002C77D6"/>
    <w:rsid w:val="002D2DE3"/>
    <w:rsid w:val="002E3BCD"/>
    <w:rsid w:val="002F121E"/>
    <w:rsid w:val="00306A4B"/>
    <w:rsid w:val="0030780B"/>
    <w:rsid w:val="00310947"/>
    <w:rsid w:val="00310E4F"/>
    <w:rsid w:val="00313438"/>
    <w:rsid w:val="003172E6"/>
    <w:rsid w:val="00320BE8"/>
    <w:rsid w:val="00321FA2"/>
    <w:rsid w:val="0032575A"/>
    <w:rsid w:val="00356686"/>
    <w:rsid w:val="00366FD0"/>
    <w:rsid w:val="0038101D"/>
    <w:rsid w:val="00385EAD"/>
    <w:rsid w:val="00391325"/>
    <w:rsid w:val="003946C4"/>
    <w:rsid w:val="003A5ABF"/>
    <w:rsid w:val="003C37A3"/>
    <w:rsid w:val="003E1318"/>
    <w:rsid w:val="003E5F77"/>
    <w:rsid w:val="003E7984"/>
    <w:rsid w:val="00403DC4"/>
    <w:rsid w:val="00405281"/>
    <w:rsid w:val="0041115E"/>
    <w:rsid w:val="00414E47"/>
    <w:rsid w:val="00416021"/>
    <w:rsid w:val="00425A48"/>
    <w:rsid w:val="00427B59"/>
    <w:rsid w:val="004308AE"/>
    <w:rsid w:val="00443A86"/>
    <w:rsid w:val="00445741"/>
    <w:rsid w:val="00454251"/>
    <w:rsid w:val="004632C4"/>
    <w:rsid w:val="00467EF2"/>
    <w:rsid w:val="0047259E"/>
    <w:rsid w:val="004813B6"/>
    <w:rsid w:val="00481486"/>
    <w:rsid w:val="00482872"/>
    <w:rsid w:val="00485322"/>
    <w:rsid w:val="0048637F"/>
    <w:rsid w:val="00494B1D"/>
    <w:rsid w:val="004A058A"/>
    <w:rsid w:val="004A2C45"/>
    <w:rsid w:val="004B03A7"/>
    <w:rsid w:val="004B2C2C"/>
    <w:rsid w:val="004D23D0"/>
    <w:rsid w:val="004E55B8"/>
    <w:rsid w:val="004E5845"/>
    <w:rsid w:val="004E77B2"/>
    <w:rsid w:val="004F2DD6"/>
    <w:rsid w:val="004F5BE0"/>
    <w:rsid w:val="0050327C"/>
    <w:rsid w:val="005032E3"/>
    <w:rsid w:val="00503C36"/>
    <w:rsid w:val="00506F54"/>
    <w:rsid w:val="00521CEC"/>
    <w:rsid w:val="00533642"/>
    <w:rsid w:val="005363DD"/>
    <w:rsid w:val="00547690"/>
    <w:rsid w:val="00555858"/>
    <w:rsid w:val="0055691C"/>
    <w:rsid w:val="00565888"/>
    <w:rsid w:val="00566E67"/>
    <w:rsid w:val="0057693E"/>
    <w:rsid w:val="00577380"/>
    <w:rsid w:val="005A44F8"/>
    <w:rsid w:val="005C6F3F"/>
    <w:rsid w:val="005D3B84"/>
    <w:rsid w:val="005E137E"/>
    <w:rsid w:val="005E26FF"/>
    <w:rsid w:val="005E6CDC"/>
    <w:rsid w:val="00603BC7"/>
    <w:rsid w:val="00603F82"/>
    <w:rsid w:val="00604364"/>
    <w:rsid w:val="00616474"/>
    <w:rsid w:val="00622296"/>
    <w:rsid w:val="006315C0"/>
    <w:rsid w:val="00640834"/>
    <w:rsid w:val="006438E5"/>
    <w:rsid w:val="006469D9"/>
    <w:rsid w:val="00661AA7"/>
    <w:rsid w:val="00662F67"/>
    <w:rsid w:val="00665B61"/>
    <w:rsid w:val="006665BE"/>
    <w:rsid w:val="0068051E"/>
    <w:rsid w:val="00683289"/>
    <w:rsid w:val="006B67C5"/>
    <w:rsid w:val="006C1B7C"/>
    <w:rsid w:val="006F07A5"/>
    <w:rsid w:val="006F2725"/>
    <w:rsid w:val="007033C1"/>
    <w:rsid w:val="00703653"/>
    <w:rsid w:val="007070D2"/>
    <w:rsid w:val="007127F7"/>
    <w:rsid w:val="00714152"/>
    <w:rsid w:val="007166A5"/>
    <w:rsid w:val="00717D9B"/>
    <w:rsid w:val="00720481"/>
    <w:rsid w:val="00721602"/>
    <w:rsid w:val="00741F8F"/>
    <w:rsid w:val="007434D7"/>
    <w:rsid w:val="00746E99"/>
    <w:rsid w:val="00756C49"/>
    <w:rsid w:val="00761B27"/>
    <w:rsid w:val="007640FA"/>
    <w:rsid w:val="00767D89"/>
    <w:rsid w:val="007759E3"/>
    <w:rsid w:val="00780C38"/>
    <w:rsid w:val="00780EE8"/>
    <w:rsid w:val="00781C5C"/>
    <w:rsid w:val="00781E30"/>
    <w:rsid w:val="00783C7F"/>
    <w:rsid w:val="007A0C44"/>
    <w:rsid w:val="007A2B1D"/>
    <w:rsid w:val="007A2DEB"/>
    <w:rsid w:val="007B4032"/>
    <w:rsid w:val="007C0FE3"/>
    <w:rsid w:val="007D02FE"/>
    <w:rsid w:val="007D75AD"/>
    <w:rsid w:val="007E6CA8"/>
    <w:rsid w:val="007F77A2"/>
    <w:rsid w:val="007F7A9E"/>
    <w:rsid w:val="008078A1"/>
    <w:rsid w:val="00807FFC"/>
    <w:rsid w:val="008125DD"/>
    <w:rsid w:val="00815051"/>
    <w:rsid w:val="008217C2"/>
    <w:rsid w:val="0082208F"/>
    <w:rsid w:val="008222A5"/>
    <w:rsid w:val="008371AF"/>
    <w:rsid w:val="008540B9"/>
    <w:rsid w:val="008634EF"/>
    <w:rsid w:val="00866DB4"/>
    <w:rsid w:val="00881A3A"/>
    <w:rsid w:val="00893C99"/>
    <w:rsid w:val="008B6019"/>
    <w:rsid w:val="008B7C03"/>
    <w:rsid w:val="008C3F1A"/>
    <w:rsid w:val="008D1E56"/>
    <w:rsid w:val="008D1F16"/>
    <w:rsid w:val="008D6822"/>
    <w:rsid w:val="008E6634"/>
    <w:rsid w:val="008F30B6"/>
    <w:rsid w:val="00913D87"/>
    <w:rsid w:val="009270EE"/>
    <w:rsid w:val="009436F0"/>
    <w:rsid w:val="00945A26"/>
    <w:rsid w:val="00946EC0"/>
    <w:rsid w:val="00950F75"/>
    <w:rsid w:val="00960E51"/>
    <w:rsid w:val="00963EB2"/>
    <w:rsid w:val="009641A3"/>
    <w:rsid w:val="00970211"/>
    <w:rsid w:val="00977BCA"/>
    <w:rsid w:val="00981A9A"/>
    <w:rsid w:val="009823EE"/>
    <w:rsid w:val="0099136C"/>
    <w:rsid w:val="009A59A0"/>
    <w:rsid w:val="009B76A3"/>
    <w:rsid w:val="009C6608"/>
    <w:rsid w:val="009D458F"/>
    <w:rsid w:val="00A056DF"/>
    <w:rsid w:val="00A05796"/>
    <w:rsid w:val="00A41820"/>
    <w:rsid w:val="00A44847"/>
    <w:rsid w:val="00A559D0"/>
    <w:rsid w:val="00A636A1"/>
    <w:rsid w:val="00A67EC2"/>
    <w:rsid w:val="00A739A8"/>
    <w:rsid w:val="00A811FF"/>
    <w:rsid w:val="00A8314A"/>
    <w:rsid w:val="00A919A1"/>
    <w:rsid w:val="00AB5AEE"/>
    <w:rsid w:val="00AC49BC"/>
    <w:rsid w:val="00AC6544"/>
    <w:rsid w:val="00AD2E66"/>
    <w:rsid w:val="00AD5580"/>
    <w:rsid w:val="00B06CBF"/>
    <w:rsid w:val="00B139F1"/>
    <w:rsid w:val="00B17A6F"/>
    <w:rsid w:val="00B36F53"/>
    <w:rsid w:val="00B517C3"/>
    <w:rsid w:val="00B60418"/>
    <w:rsid w:val="00B610AB"/>
    <w:rsid w:val="00B63986"/>
    <w:rsid w:val="00B8126D"/>
    <w:rsid w:val="00B81D58"/>
    <w:rsid w:val="00B84EAC"/>
    <w:rsid w:val="00B903C1"/>
    <w:rsid w:val="00B943F4"/>
    <w:rsid w:val="00BB36E9"/>
    <w:rsid w:val="00BB4332"/>
    <w:rsid w:val="00BC29E7"/>
    <w:rsid w:val="00BC46B8"/>
    <w:rsid w:val="00BC7FFC"/>
    <w:rsid w:val="00BD6168"/>
    <w:rsid w:val="00BE2429"/>
    <w:rsid w:val="00BE2777"/>
    <w:rsid w:val="00BE29D7"/>
    <w:rsid w:val="00BF24AF"/>
    <w:rsid w:val="00BF4034"/>
    <w:rsid w:val="00C00BAC"/>
    <w:rsid w:val="00C03642"/>
    <w:rsid w:val="00C07146"/>
    <w:rsid w:val="00C1297D"/>
    <w:rsid w:val="00C170ED"/>
    <w:rsid w:val="00C23A5C"/>
    <w:rsid w:val="00C36EBD"/>
    <w:rsid w:val="00C3785F"/>
    <w:rsid w:val="00C45B3D"/>
    <w:rsid w:val="00C525D2"/>
    <w:rsid w:val="00C5593B"/>
    <w:rsid w:val="00C66707"/>
    <w:rsid w:val="00C72832"/>
    <w:rsid w:val="00C76E23"/>
    <w:rsid w:val="00C83B8A"/>
    <w:rsid w:val="00CA46F9"/>
    <w:rsid w:val="00CA7506"/>
    <w:rsid w:val="00CC3995"/>
    <w:rsid w:val="00CC5BC2"/>
    <w:rsid w:val="00CC7BDB"/>
    <w:rsid w:val="00CD18AD"/>
    <w:rsid w:val="00CD27D9"/>
    <w:rsid w:val="00CD2ADC"/>
    <w:rsid w:val="00CE21FD"/>
    <w:rsid w:val="00CE26AE"/>
    <w:rsid w:val="00CF0F88"/>
    <w:rsid w:val="00CF2FB3"/>
    <w:rsid w:val="00D1281E"/>
    <w:rsid w:val="00D136A3"/>
    <w:rsid w:val="00D14A2F"/>
    <w:rsid w:val="00D17147"/>
    <w:rsid w:val="00D20A88"/>
    <w:rsid w:val="00D240EC"/>
    <w:rsid w:val="00D277F9"/>
    <w:rsid w:val="00D33E79"/>
    <w:rsid w:val="00D40A48"/>
    <w:rsid w:val="00D4704B"/>
    <w:rsid w:val="00D61361"/>
    <w:rsid w:val="00D61410"/>
    <w:rsid w:val="00D616CE"/>
    <w:rsid w:val="00D6187F"/>
    <w:rsid w:val="00D645BA"/>
    <w:rsid w:val="00D71FB5"/>
    <w:rsid w:val="00D751B9"/>
    <w:rsid w:val="00D77C8D"/>
    <w:rsid w:val="00D804A3"/>
    <w:rsid w:val="00D97BDE"/>
    <w:rsid w:val="00DA58C1"/>
    <w:rsid w:val="00DB0B55"/>
    <w:rsid w:val="00DC5E7A"/>
    <w:rsid w:val="00DC7B2F"/>
    <w:rsid w:val="00DD405C"/>
    <w:rsid w:val="00DD4B2E"/>
    <w:rsid w:val="00DE05A3"/>
    <w:rsid w:val="00DE516B"/>
    <w:rsid w:val="00DF1BDA"/>
    <w:rsid w:val="00DF5C8D"/>
    <w:rsid w:val="00DF5FBD"/>
    <w:rsid w:val="00E022BB"/>
    <w:rsid w:val="00E117D0"/>
    <w:rsid w:val="00E169B7"/>
    <w:rsid w:val="00E2256C"/>
    <w:rsid w:val="00E23B44"/>
    <w:rsid w:val="00E311DA"/>
    <w:rsid w:val="00E34176"/>
    <w:rsid w:val="00E35EEC"/>
    <w:rsid w:val="00E435D6"/>
    <w:rsid w:val="00E5113F"/>
    <w:rsid w:val="00E51147"/>
    <w:rsid w:val="00E61297"/>
    <w:rsid w:val="00E805B5"/>
    <w:rsid w:val="00E9476C"/>
    <w:rsid w:val="00E952B3"/>
    <w:rsid w:val="00E972AD"/>
    <w:rsid w:val="00EA6ADF"/>
    <w:rsid w:val="00EB4453"/>
    <w:rsid w:val="00EB7DA6"/>
    <w:rsid w:val="00EF1FB1"/>
    <w:rsid w:val="00F06383"/>
    <w:rsid w:val="00F15769"/>
    <w:rsid w:val="00F175CA"/>
    <w:rsid w:val="00F17AD3"/>
    <w:rsid w:val="00F24485"/>
    <w:rsid w:val="00F319F8"/>
    <w:rsid w:val="00F40954"/>
    <w:rsid w:val="00F50A21"/>
    <w:rsid w:val="00F52F80"/>
    <w:rsid w:val="00F60791"/>
    <w:rsid w:val="00F62C3C"/>
    <w:rsid w:val="00F7423A"/>
    <w:rsid w:val="00F7710A"/>
    <w:rsid w:val="00F9293E"/>
    <w:rsid w:val="00FB60B2"/>
    <w:rsid w:val="00FB70CE"/>
    <w:rsid w:val="00FB7F6F"/>
    <w:rsid w:val="00FD2AF1"/>
    <w:rsid w:val="00FE6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6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6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6B"/>
    <w:pPr>
      <w:ind w:left="720"/>
      <w:contextualSpacing/>
    </w:pPr>
  </w:style>
  <w:style w:type="character" w:styleId="CommentReference">
    <w:name w:val="annotation reference"/>
    <w:basedOn w:val="DefaultParagraphFont"/>
    <w:uiPriority w:val="99"/>
    <w:semiHidden/>
    <w:unhideWhenUsed/>
    <w:rsid w:val="00DF5FBD"/>
    <w:rPr>
      <w:sz w:val="18"/>
      <w:szCs w:val="18"/>
    </w:rPr>
  </w:style>
  <w:style w:type="paragraph" w:styleId="CommentText">
    <w:name w:val="annotation text"/>
    <w:basedOn w:val="Normal"/>
    <w:link w:val="CommentTextChar"/>
    <w:uiPriority w:val="99"/>
    <w:unhideWhenUsed/>
    <w:rsid w:val="00DF5FBD"/>
    <w:pPr>
      <w:spacing w:line="240" w:lineRule="auto"/>
    </w:pPr>
    <w:rPr>
      <w:sz w:val="24"/>
      <w:szCs w:val="24"/>
    </w:rPr>
  </w:style>
  <w:style w:type="character" w:customStyle="1" w:styleId="CommentTextChar">
    <w:name w:val="Comment Text Char"/>
    <w:basedOn w:val="DefaultParagraphFont"/>
    <w:link w:val="CommentText"/>
    <w:uiPriority w:val="99"/>
    <w:rsid w:val="00DF5FBD"/>
    <w:rPr>
      <w:rFonts w:eastAsiaTheme="minorHAnsi"/>
    </w:rPr>
  </w:style>
  <w:style w:type="paragraph" w:styleId="CommentSubject">
    <w:name w:val="annotation subject"/>
    <w:basedOn w:val="CommentText"/>
    <w:next w:val="CommentText"/>
    <w:link w:val="CommentSubjectChar"/>
    <w:uiPriority w:val="99"/>
    <w:semiHidden/>
    <w:unhideWhenUsed/>
    <w:rsid w:val="00DF5FBD"/>
    <w:rPr>
      <w:b/>
      <w:bCs/>
      <w:sz w:val="20"/>
      <w:szCs w:val="20"/>
    </w:rPr>
  </w:style>
  <w:style w:type="character" w:customStyle="1" w:styleId="CommentSubjectChar">
    <w:name w:val="Comment Subject Char"/>
    <w:basedOn w:val="CommentTextChar"/>
    <w:link w:val="CommentSubject"/>
    <w:uiPriority w:val="99"/>
    <w:semiHidden/>
    <w:rsid w:val="00DF5FBD"/>
    <w:rPr>
      <w:rFonts w:eastAsiaTheme="minorHAnsi"/>
      <w:b/>
      <w:bCs/>
      <w:sz w:val="20"/>
      <w:szCs w:val="20"/>
    </w:rPr>
  </w:style>
  <w:style w:type="paragraph" w:styleId="BalloonText">
    <w:name w:val="Balloon Text"/>
    <w:basedOn w:val="Normal"/>
    <w:link w:val="BalloonTextChar"/>
    <w:uiPriority w:val="99"/>
    <w:semiHidden/>
    <w:unhideWhenUsed/>
    <w:rsid w:val="00DF5F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BD"/>
    <w:rPr>
      <w:rFonts w:ascii="Lucida Grande" w:eastAsiaTheme="minorHAnsi" w:hAnsi="Lucida Grande" w:cs="Lucida Grande"/>
      <w:sz w:val="18"/>
      <w:szCs w:val="18"/>
    </w:rPr>
  </w:style>
  <w:style w:type="paragraph" w:styleId="Bibliography">
    <w:name w:val="Bibliography"/>
    <w:basedOn w:val="Normal"/>
    <w:next w:val="Normal"/>
    <w:uiPriority w:val="37"/>
    <w:unhideWhenUsed/>
    <w:rsid w:val="00405281"/>
    <w:pPr>
      <w:tabs>
        <w:tab w:val="left" w:pos="504"/>
      </w:tabs>
      <w:spacing w:after="240" w:line="240" w:lineRule="auto"/>
      <w:ind w:left="504" w:hanging="504"/>
    </w:pPr>
  </w:style>
  <w:style w:type="table" w:styleId="TableGrid">
    <w:name w:val="Table Grid"/>
    <w:basedOn w:val="TableNormal"/>
    <w:uiPriority w:val="59"/>
    <w:rsid w:val="00217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70C6"/>
    <w:pPr>
      <w:spacing w:line="240" w:lineRule="auto"/>
    </w:pPr>
    <w:rPr>
      <w:b/>
      <w:bCs/>
      <w:color w:val="4F81BD" w:themeColor="accent1"/>
      <w:sz w:val="18"/>
      <w:szCs w:val="18"/>
    </w:rPr>
  </w:style>
  <w:style w:type="table" w:customStyle="1" w:styleId="TableGrid1">
    <w:name w:val="Table Grid1"/>
    <w:basedOn w:val="TableNormal"/>
    <w:next w:val="TableGrid"/>
    <w:uiPriority w:val="39"/>
    <w:rsid w:val="002170C6"/>
    <w:rPr>
      <w:rFonts w:eastAsiaTheme="minorHAnsi"/>
      <w:sz w:val="22"/>
      <w:szCs w:val="22"/>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0B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DefaultParagraphFont"/>
    <w:rsid w:val="00CF2FB3"/>
    <w:rPr>
      <w:rFonts w:ascii="AdvAVENIR-BK" w:hAnsi="AdvAVENIR-BK" w:hint="default"/>
      <w:b w:val="0"/>
      <w:bCs w:val="0"/>
      <w:i w:val="0"/>
      <w:iCs w:val="0"/>
      <w:color w:val="231F20"/>
      <w:sz w:val="14"/>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6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6B"/>
    <w:pPr>
      <w:ind w:left="720"/>
      <w:contextualSpacing/>
    </w:pPr>
  </w:style>
  <w:style w:type="character" w:styleId="CommentReference">
    <w:name w:val="annotation reference"/>
    <w:basedOn w:val="DefaultParagraphFont"/>
    <w:uiPriority w:val="99"/>
    <w:semiHidden/>
    <w:unhideWhenUsed/>
    <w:rsid w:val="00DF5FBD"/>
    <w:rPr>
      <w:sz w:val="18"/>
      <w:szCs w:val="18"/>
    </w:rPr>
  </w:style>
  <w:style w:type="paragraph" w:styleId="CommentText">
    <w:name w:val="annotation text"/>
    <w:basedOn w:val="Normal"/>
    <w:link w:val="CommentTextChar"/>
    <w:uiPriority w:val="99"/>
    <w:unhideWhenUsed/>
    <w:rsid w:val="00DF5FBD"/>
    <w:pPr>
      <w:spacing w:line="240" w:lineRule="auto"/>
    </w:pPr>
    <w:rPr>
      <w:sz w:val="24"/>
      <w:szCs w:val="24"/>
    </w:rPr>
  </w:style>
  <w:style w:type="character" w:customStyle="1" w:styleId="CommentTextChar">
    <w:name w:val="Comment Text Char"/>
    <w:basedOn w:val="DefaultParagraphFont"/>
    <w:link w:val="CommentText"/>
    <w:uiPriority w:val="99"/>
    <w:rsid w:val="00DF5FBD"/>
    <w:rPr>
      <w:rFonts w:eastAsiaTheme="minorHAnsi"/>
    </w:rPr>
  </w:style>
  <w:style w:type="paragraph" w:styleId="CommentSubject">
    <w:name w:val="annotation subject"/>
    <w:basedOn w:val="CommentText"/>
    <w:next w:val="CommentText"/>
    <w:link w:val="CommentSubjectChar"/>
    <w:uiPriority w:val="99"/>
    <w:semiHidden/>
    <w:unhideWhenUsed/>
    <w:rsid w:val="00DF5FBD"/>
    <w:rPr>
      <w:b/>
      <w:bCs/>
      <w:sz w:val="20"/>
      <w:szCs w:val="20"/>
    </w:rPr>
  </w:style>
  <w:style w:type="character" w:customStyle="1" w:styleId="CommentSubjectChar">
    <w:name w:val="Comment Subject Char"/>
    <w:basedOn w:val="CommentTextChar"/>
    <w:link w:val="CommentSubject"/>
    <w:uiPriority w:val="99"/>
    <w:semiHidden/>
    <w:rsid w:val="00DF5FBD"/>
    <w:rPr>
      <w:rFonts w:eastAsiaTheme="minorHAnsi"/>
      <w:b/>
      <w:bCs/>
      <w:sz w:val="20"/>
      <w:szCs w:val="20"/>
    </w:rPr>
  </w:style>
  <w:style w:type="paragraph" w:styleId="BalloonText">
    <w:name w:val="Balloon Text"/>
    <w:basedOn w:val="Normal"/>
    <w:link w:val="BalloonTextChar"/>
    <w:uiPriority w:val="99"/>
    <w:semiHidden/>
    <w:unhideWhenUsed/>
    <w:rsid w:val="00DF5F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BD"/>
    <w:rPr>
      <w:rFonts w:ascii="Lucida Grande" w:eastAsiaTheme="minorHAnsi" w:hAnsi="Lucida Grande" w:cs="Lucida Grande"/>
      <w:sz w:val="18"/>
      <w:szCs w:val="18"/>
    </w:rPr>
  </w:style>
  <w:style w:type="paragraph" w:styleId="Bibliography">
    <w:name w:val="Bibliography"/>
    <w:basedOn w:val="Normal"/>
    <w:next w:val="Normal"/>
    <w:uiPriority w:val="37"/>
    <w:unhideWhenUsed/>
    <w:rsid w:val="00405281"/>
    <w:pPr>
      <w:tabs>
        <w:tab w:val="left" w:pos="504"/>
      </w:tabs>
      <w:spacing w:after="240" w:line="240" w:lineRule="auto"/>
      <w:ind w:left="504" w:hanging="504"/>
    </w:pPr>
  </w:style>
  <w:style w:type="table" w:styleId="TableGrid">
    <w:name w:val="Table Grid"/>
    <w:basedOn w:val="TableNormal"/>
    <w:uiPriority w:val="59"/>
    <w:rsid w:val="00217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70C6"/>
    <w:pPr>
      <w:spacing w:line="240" w:lineRule="auto"/>
    </w:pPr>
    <w:rPr>
      <w:b/>
      <w:bCs/>
      <w:color w:val="4F81BD" w:themeColor="accent1"/>
      <w:sz w:val="18"/>
      <w:szCs w:val="18"/>
    </w:rPr>
  </w:style>
  <w:style w:type="table" w:customStyle="1" w:styleId="TableGrid1">
    <w:name w:val="Table Grid1"/>
    <w:basedOn w:val="TableNormal"/>
    <w:next w:val="TableGrid"/>
    <w:uiPriority w:val="39"/>
    <w:rsid w:val="002170C6"/>
    <w:rPr>
      <w:rFonts w:eastAsiaTheme="minorHAnsi"/>
      <w:sz w:val="22"/>
      <w:szCs w:val="22"/>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0B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DefaultParagraphFont"/>
    <w:rsid w:val="00CF2FB3"/>
    <w:rPr>
      <w:rFonts w:ascii="AdvAVENIR-BK" w:hAnsi="AdvAVENIR-BK" w:hint="default"/>
      <w:b w:val="0"/>
      <w:bCs w:val="0"/>
      <w:i w:val="0"/>
      <w:iCs w:val="0"/>
      <w:color w:val="231F2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5E719-27C2-1045-B6DC-18E32DEB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8738</Words>
  <Characters>49811</Characters>
  <Application>Microsoft Macintosh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59</cp:revision>
  <dcterms:created xsi:type="dcterms:W3CDTF">2017-02-22T18:48:00Z</dcterms:created>
  <dcterms:modified xsi:type="dcterms:W3CDTF">2017-02-24T22:47:00Z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id="HJbM8NYJ"/&gt;&lt;style id="http://www.zotero.org/styles/annals-of-neurology"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